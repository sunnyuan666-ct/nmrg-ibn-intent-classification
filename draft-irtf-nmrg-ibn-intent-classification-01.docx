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B38" w:rsidRPr="00ED040D" w:rsidRDefault="003711C6" w:rsidP="006A3610">
      <w:pPr>
        <w:pStyle w:val="RFCTitle"/>
        <w:ind w:right="-122"/>
      </w:pPr>
      <w:r w:rsidRPr="00416A91">
        <w:br/>
      </w:r>
      <w:r w:rsidR="00CD4A13" w:rsidRPr="00772DA9">
        <w:t>Intent Classification</w:t>
      </w:r>
      <w:ins w:id="0" w:author="Sunxy" w:date="2020-09-17T14:21:00Z">
        <w:r w:rsidR="007E393C">
          <w:rPr>
            <w:rFonts w:eastAsiaTheme="minorEastAsia" w:hint="eastAsia"/>
            <w:lang w:eastAsia="zh-CN"/>
          </w:rPr>
          <w:t>-test</w:t>
        </w:r>
      </w:ins>
      <w:r w:rsidR="00CD4A13">
        <w:br/>
      </w:r>
      <w:r w:rsidR="00416A91" w:rsidRPr="00416A91">
        <w:t>draft-irtf-nmrg-ibn-intent-classification-0</w:t>
      </w:r>
      <w:r w:rsidR="00656AA8">
        <w:t>1</w:t>
      </w:r>
    </w:p>
    <w:p w:rsidR="00163B38" w:rsidRPr="00ED040D" w:rsidRDefault="003711C6" w:rsidP="00B30945">
      <w:pPr>
        <w:pStyle w:val="RFCH1-noTOCnonum"/>
        <w:ind w:right="-122"/>
      </w:pPr>
      <w:r w:rsidRPr="00416A91">
        <w:t>Status of this Memo</w:t>
      </w:r>
    </w:p>
    <w:p w:rsidR="00163B38" w:rsidRPr="00416A91" w:rsidRDefault="003711C6" w:rsidP="00B30945">
      <w:pPr>
        <w:ind w:right="-122"/>
      </w:pPr>
      <w:r w:rsidRPr="00416A91">
        <w:t xml:space="preserve">This Internet-Draft is submitted in full conformance with the provisions of BCP 78 and BCP 79. </w:t>
      </w:r>
    </w:p>
    <w:p w:rsidR="00163B38" w:rsidRPr="00416A91" w:rsidRDefault="003711C6" w:rsidP="00B30945">
      <w:pPr>
        <w:ind w:right="-122"/>
        <w:rPr>
          <w:rFonts w:eastAsiaTheme="minorEastAsia"/>
          <w:lang w:eastAsia="zh-CN"/>
        </w:rPr>
      </w:pPr>
      <w:r w:rsidRPr="00416A91">
        <w:t>Internet-Drafts are working documents of the Internet Engineering Task Force (IETF), its areas, and its working groups.  Note that other groups may also distribute working documents as Internet-Drafts.</w:t>
      </w:r>
    </w:p>
    <w:p w:rsidR="00163B38" w:rsidRPr="00416A91" w:rsidRDefault="003711C6" w:rsidP="00B30945">
      <w:pPr>
        <w:ind w:right="-122"/>
      </w:pPr>
      <w:r w:rsidRPr="00416A91">
        <w:t>Internet-Drafts are working documents of the Internet  Engineering Task Force (IETF).  Note that other groups may also distribute working documents as Internet-Drafts.  The list of current Internet-Drafts is at</w:t>
      </w:r>
      <w:r w:rsidRPr="00416A91">
        <w:rPr>
          <w:rFonts w:eastAsiaTheme="minorEastAsia"/>
          <w:lang w:eastAsia="zh-CN"/>
        </w:rPr>
        <w:br/>
      </w:r>
      <w:r w:rsidRPr="00416A91">
        <w:t>http://datatracker.ietf.org/drafts/current/.</w:t>
      </w:r>
    </w:p>
    <w:p w:rsidR="00163B38" w:rsidRPr="00416A91" w:rsidRDefault="003711C6" w:rsidP="00B30945">
      <w:pPr>
        <w:ind w:right="-122"/>
      </w:pPr>
      <w:bookmarkStart w:id="1" w:name="_GoBack"/>
      <w:bookmarkEnd w:id="1"/>
      <w:r w:rsidRPr="00416A91">
        <w:t>Internet-Drafts are draft documents valid for a maximum of six months and may be updated, replaced, or obsoleted by other documents at any time.  It is inappropriate to use Internet-Drafts as reference material or to cite them other than as "work in progress."</w:t>
      </w:r>
    </w:p>
    <w:p w:rsidR="00163B38" w:rsidRPr="00ED040D" w:rsidRDefault="003711C6" w:rsidP="006A3610">
      <w:pPr>
        <w:ind w:right="-122"/>
      </w:pPr>
      <w:r w:rsidRPr="00416A91">
        <w:t xml:space="preserve">This Internet-Draft will expire on </w: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2" w:author="Sunxy" w:date="2020-09-17T14:21:00Z">
        <w:r w:rsidR="00F44090">
          <w:rPr>
            <w:noProof/>
          </w:rPr>
          <w:instrText>9</w:instrText>
        </w:r>
      </w:ins>
      <w:del w:id="3" w:author="Sunxy" w:date="2020-09-17T14:10:00Z">
        <w:r w:rsidR="00B30945" w:rsidDel="00C54AEE">
          <w:rPr>
            <w:noProof/>
          </w:rPr>
          <w:delInstrText>7</w:delInstrText>
        </w:r>
      </w:del>
      <w:r w:rsidR="007B1CEE" w:rsidRPr="00ED040D">
        <w:fldChar w:fldCharType="end"/>
      </w:r>
      <w:r w:rsidR="001A5008" w:rsidRPr="00ED040D">
        <w:instrText xml:space="preserve"> = 1 July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 MERGEFORMAT </w:instrText>
      </w:r>
      <w:r w:rsidR="007B1CEE" w:rsidRPr="00ED040D">
        <w:fldChar w:fldCharType="separate"/>
      </w:r>
      <w:ins w:id="4" w:author="Sunxy" w:date="2020-09-17T14:21:00Z">
        <w:r w:rsidR="00F44090">
          <w:rPr>
            <w:noProof/>
          </w:rPr>
          <w:instrText>9</w:instrText>
        </w:r>
      </w:ins>
      <w:del w:id="5" w:author="Sunxy" w:date="2020-09-17T14:10:00Z">
        <w:r w:rsidR="00B30945" w:rsidDel="00C54AEE">
          <w:rPr>
            <w:noProof/>
          </w:rPr>
          <w:delInstrText>7</w:delInstrText>
        </w:r>
      </w:del>
      <w:r w:rsidR="007B1CEE" w:rsidRPr="00ED040D">
        <w:fldChar w:fldCharType="end"/>
      </w:r>
      <w:r w:rsidR="001A5008" w:rsidRPr="00ED040D">
        <w:instrText xml:space="preserve"> = 2 August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6" w:author="Sunxy" w:date="2020-09-17T14:21:00Z">
        <w:r w:rsidR="00F44090">
          <w:rPr>
            <w:noProof/>
          </w:rPr>
          <w:instrText>9</w:instrText>
        </w:r>
      </w:ins>
      <w:del w:id="7" w:author="Sunxy" w:date="2020-09-17T14:10:00Z">
        <w:r w:rsidR="00B30945" w:rsidDel="00C54AEE">
          <w:rPr>
            <w:noProof/>
          </w:rPr>
          <w:delInstrText>7</w:delInstrText>
        </w:r>
      </w:del>
      <w:r w:rsidR="007B1CEE" w:rsidRPr="00ED040D">
        <w:fldChar w:fldCharType="end"/>
      </w:r>
      <w:r w:rsidR="001A5008" w:rsidRPr="00ED040D">
        <w:instrText xml:space="preserve"> = 3 September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8" w:author="Sunxy" w:date="2020-09-17T14:21:00Z">
        <w:r w:rsidR="00F44090">
          <w:rPr>
            <w:noProof/>
          </w:rPr>
          <w:instrText>9</w:instrText>
        </w:r>
      </w:ins>
      <w:del w:id="9" w:author="Sunxy" w:date="2020-09-17T14:10:00Z">
        <w:r w:rsidR="00B30945" w:rsidDel="00C54AEE">
          <w:rPr>
            <w:noProof/>
          </w:rPr>
          <w:delInstrText>7</w:delInstrText>
        </w:r>
      </w:del>
      <w:r w:rsidR="007B1CEE" w:rsidRPr="00ED040D">
        <w:fldChar w:fldCharType="end"/>
      </w:r>
      <w:r w:rsidR="001A5008" w:rsidRPr="00ED040D">
        <w:instrText xml:space="preserve"> = 4 October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10" w:author="Sunxy" w:date="2020-09-17T14:21:00Z">
        <w:r w:rsidR="00F44090">
          <w:rPr>
            <w:noProof/>
          </w:rPr>
          <w:instrText>9</w:instrText>
        </w:r>
      </w:ins>
      <w:del w:id="11" w:author="Sunxy" w:date="2020-09-17T14:10:00Z">
        <w:r w:rsidR="00B30945" w:rsidDel="00C54AEE">
          <w:rPr>
            <w:noProof/>
          </w:rPr>
          <w:delInstrText>7</w:delInstrText>
        </w:r>
      </w:del>
      <w:r w:rsidR="007B1CEE" w:rsidRPr="00ED040D">
        <w:fldChar w:fldCharType="end"/>
      </w:r>
      <w:r w:rsidR="001A5008" w:rsidRPr="00ED040D">
        <w:instrText xml:space="preserve"> = 5 November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12" w:author="Sunxy" w:date="2020-09-17T14:21:00Z">
        <w:r w:rsidR="00F44090">
          <w:rPr>
            <w:noProof/>
          </w:rPr>
          <w:instrText>9</w:instrText>
        </w:r>
      </w:ins>
      <w:del w:id="13" w:author="Sunxy" w:date="2020-09-17T14:10:00Z">
        <w:r w:rsidR="00B30945" w:rsidDel="00C54AEE">
          <w:rPr>
            <w:noProof/>
          </w:rPr>
          <w:delInstrText>7</w:delInstrText>
        </w:r>
      </w:del>
      <w:r w:rsidR="007B1CEE" w:rsidRPr="00ED040D">
        <w:fldChar w:fldCharType="end"/>
      </w:r>
      <w:r w:rsidR="001A5008" w:rsidRPr="00ED040D">
        <w:instrText xml:space="preserve"> = 6 December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14" w:author="Sunxy" w:date="2020-09-17T14:21:00Z">
        <w:r w:rsidR="00F44090">
          <w:rPr>
            <w:noProof/>
          </w:rPr>
          <w:instrText>9</w:instrText>
        </w:r>
      </w:ins>
      <w:del w:id="15" w:author="Sunxy" w:date="2020-09-17T14:10:00Z">
        <w:r w:rsidR="00B30945" w:rsidDel="00C54AEE">
          <w:rPr>
            <w:noProof/>
          </w:rPr>
          <w:delInstrText>7</w:delInstrText>
        </w:r>
      </w:del>
      <w:r w:rsidR="007B1CEE" w:rsidRPr="00ED040D">
        <w:fldChar w:fldCharType="end"/>
      </w:r>
      <w:r w:rsidR="001A5008" w:rsidRPr="00ED040D">
        <w:instrText xml:space="preserve"> = 7 January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16" w:author="Sunxy" w:date="2020-09-17T14:21:00Z">
        <w:r w:rsidR="00F44090">
          <w:rPr>
            <w:noProof/>
          </w:rPr>
          <w:instrText>9</w:instrText>
        </w:r>
      </w:ins>
      <w:del w:id="17" w:author="Sunxy" w:date="2020-09-17T14:10:00Z">
        <w:r w:rsidR="009752DC" w:rsidRPr="00416A91" w:rsidDel="00C54AEE">
          <w:rPr>
            <w:noProof/>
          </w:rPr>
          <w:delInstrText>11</w:delInstrText>
        </w:r>
      </w:del>
      <w:r w:rsidR="007B1CEE" w:rsidRPr="00ED040D">
        <w:fldChar w:fldCharType="end"/>
      </w:r>
      <w:r w:rsidR="001A5008" w:rsidRPr="00ED040D">
        <w:instrText xml:space="preserve"> = 8 February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18" w:author="Sunxy" w:date="2020-09-17T14:21:00Z">
        <w:r w:rsidR="00F44090">
          <w:rPr>
            <w:noProof/>
          </w:rPr>
          <w:instrText>9</w:instrText>
        </w:r>
      </w:ins>
      <w:del w:id="19" w:author="Sunxy" w:date="2020-09-17T14:10:00Z">
        <w:r w:rsidR="009752DC" w:rsidRPr="00416A91" w:rsidDel="00C54AEE">
          <w:rPr>
            <w:noProof/>
          </w:rPr>
          <w:delInstrText>11</w:delInstrText>
        </w:r>
      </w:del>
      <w:r w:rsidR="007B1CEE" w:rsidRPr="00ED040D">
        <w:fldChar w:fldCharType="end"/>
      </w:r>
      <w:r w:rsidR="001A5008" w:rsidRPr="00ED040D">
        <w:instrText xml:space="preserve"> = 9 March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r w:rsidR="009752DC" w:rsidRPr="00416A91">
        <w:instrText>11</w:instrText>
      </w:r>
      <w:r w:rsidR="007B1CEE" w:rsidRPr="00ED040D">
        <w:fldChar w:fldCharType="end"/>
      </w:r>
      <w:r w:rsidR="001A5008" w:rsidRPr="00ED040D">
        <w:instrText xml:space="preserve"> = 10 April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r w:rsidR="009752DC" w:rsidRPr="00416A91">
        <w:instrText>11</w:instrText>
      </w:r>
      <w:r w:rsidR="007B1CEE" w:rsidRPr="00ED040D">
        <w:fldChar w:fldCharType="end"/>
      </w:r>
      <w:r w:rsidR="001A5008" w:rsidRPr="00ED040D">
        <w:instrText xml:space="preserve"> = 11 May </w:instrText>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r w:rsidR="001A5008" w:rsidRPr="00ED040D">
        <w:instrText>7</w:instrText>
      </w:r>
      <w:r w:rsidR="007B1CEE" w:rsidRPr="00ED040D">
        <w:fldChar w:fldCharType="end"/>
      </w:r>
      <w:r w:rsidR="001A5008" w:rsidRPr="00ED040D">
        <w:instrText xml:space="preserve"> = 12 June "Fail" \* MERGEFORMAT </w:instrText>
      </w:r>
      <w:r w:rsidR="007B1CEE" w:rsidRPr="00ED040D">
        <w:fldChar w:fldCharType="separate"/>
      </w:r>
      <w:r w:rsidR="001A5008" w:rsidRPr="00ED040D">
        <w:instrText>June</w:instrText>
      </w:r>
      <w:r w:rsidR="007B1CEE" w:rsidRPr="00ED040D">
        <w:fldChar w:fldCharType="end"/>
      </w:r>
      <w:r w:rsidR="001A5008" w:rsidRPr="00ED040D">
        <w:instrText xml:space="preserve"> \* MERGEFORMAT </w:instrText>
      </w:r>
      <w:r w:rsidR="007B1CEE" w:rsidRPr="00ED040D">
        <w:fldChar w:fldCharType="separate"/>
      </w:r>
      <w:r w:rsidR="009752DC" w:rsidRPr="00416A91">
        <w:instrText>May</w:instrText>
      </w:r>
      <w:r w:rsidR="007B1CEE" w:rsidRPr="00ED040D">
        <w:fldChar w:fldCharType="end"/>
      </w:r>
      <w:r w:rsidR="001A5008" w:rsidRPr="00ED040D">
        <w:instrText xml:space="preserve"> \* MERGEFORMAT </w:instrText>
      </w:r>
      <w:r w:rsidR="007B1CEE" w:rsidRPr="00ED040D">
        <w:fldChar w:fldCharType="separate"/>
      </w:r>
      <w:r w:rsidR="009752DC" w:rsidRPr="00416A91">
        <w:instrText>May</w:instrText>
      </w:r>
      <w:r w:rsidR="007B1CEE" w:rsidRPr="00ED040D">
        <w:fldChar w:fldCharType="end"/>
      </w:r>
      <w:r w:rsidR="001A5008" w:rsidRPr="00ED040D">
        <w:instrText xml:space="preserve"> \* MERGEFORMAT </w:instrText>
      </w:r>
      <w:r w:rsidR="007B1CEE" w:rsidRPr="00ED040D">
        <w:fldChar w:fldCharType="separate"/>
      </w:r>
      <w:ins w:id="20" w:author="Sunxy" w:date="2020-09-17T14:21:00Z">
        <w:r w:rsidR="00F44090" w:rsidRPr="00ED040D">
          <w:rPr>
            <w:noProof/>
          </w:rPr>
          <w:instrText>March</w:instrText>
        </w:r>
      </w:ins>
      <w:del w:id="21" w:author="Sunxy" w:date="2020-09-17T14:10:00Z">
        <w:r w:rsidR="009752DC" w:rsidRPr="00416A91" w:rsidDel="00C54AEE">
          <w:rPr>
            <w:noProof/>
          </w:rPr>
          <w:delInstrText>May</w:delInstrText>
        </w:r>
      </w:del>
      <w:r w:rsidR="007B1CEE" w:rsidRPr="00ED040D">
        <w:fldChar w:fldCharType="end"/>
      </w:r>
      <w:r w:rsidR="001A5008" w:rsidRPr="00ED040D">
        <w:instrText xml:space="preserve"> \* MERGEFORMAT </w:instrText>
      </w:r>
      <w:r w:rsidR="007B1CEE" w:rsidRPr="00ED040D">
        <w:fldChar w:fldCharType="separate"/>
      </w:r>
      <w:ins w:id="22" w:author="Sunxy" w:date="2020-09-17T14:21:00Z">
        <w:r w:rsidR="00F44090" w:rsidRPr="00ED040D">
          <w:rPr>
            <w:noProof/>
          </w:rPr>
          <w:instrText>March</w:instrText>
        </w:r>
      </w:ins>
      <w:del w:id="23" w:author="Sunxy" w:date="2020-09-17T14:10:00Z">
        <w:r w:rsidR="009752DC" w:rsidRPr="00416A91" w:rsidDel="00C54AEE">
          <w:rPr>
            <w:noProof/>
          </w:rPr>
          <w:delInstrText>May</w:delInstrText>
        </w:r>
      </w:del>
      <w:r w:rsidR="007B1CEE" w:rsidRPr="00ED040D">
        <w:fldChar w:fldCharType="end"/>
      </w:r>
      <w:r w:rsidR="001A5008" w:rsidRPr="00ED040D">
        <w:instrText xml:space="preserve"> \* MERGEFORMAT </w:instrText>
      </w:r>
      <w:r w:rsidR="007B1CEE" w:rsidRPr="00ED040D">
        <w:fldChar w:fldCharType="separate"/>
      </w:r>
      <w:ins w:id="24" w:author="Sunxy" w:date="2020-09-17T14:21:00Z">
        <w:r w:rsidR="00F44090" w:rsidRPr="00ED040D">
          <w:rPr>
            <w:noProof/>
          </w:rPr>
          <w:instrText>March</w:instrText>
        </w:r>
      </w:ins>
      <w:del w:id="25" w:author="Sunxy" w:date="2020-09-17T14:10:00Z">
        <w:r w:rsidR="00B30945" w:rsidRPr="00ED040D" w:rsidDel="00C54AEE">
          <w:rPr>
            <w:noProof/>
          </w:rPr>
          <w:delInstrText>January</w:delInstrText>
        </w:r>
      </w:del>
      <w:r w:rsidR="007B1CEE" w:rsidRPr="00ED040D">
        <w:fldChar w:fldCharType="end"/>
      </w:r>
      <w:r w:rsidR="001A5008" w:rsidRPr="00ED040D">
        <w:instrText xml:space="preserve"> \* MERGEFORMAT </w:instrText>
      </w:r>
      <w:r w:rsidR="007B1CEE" w:rsidRPr="00ED040D">
        <w:fldChar w:fldCharType="separate"/>
      </w:r>
      <w:ins w:id="26" w:author="Sunxy" w:date="2020-09-17T14:21:00Z">
        <w:r w:rsidR="00F44090" w:rsidRPr="00ED040D">
          <w:rPr>
            <w:noProof/>
          </w:rPr>
          <w:instrText>March</w:instrText>
        </w:r>
      </w:ins>
      <w:del w:id="27" w:author="Sunxy" w:date="2020-09-17T14:10:00Z">
        <w:r w:rsidR="00B30945" w:rsidRPr="00ED040D" w:rsidDel="00C54AEE">
          <w:rPr>
            <w:noProof/>
          </w:rPr>
          <w:delInstrText>January</w:delInstrText>
        </w:r>
      </w:del>
      <w:r w:rsidR="007B1CEE" w:rsidRPr="00ED040D">
        <w:fldChar w:fldCharType="end"/>
      </w:r>
      <w:r w:rsidR="001A5008" w:rsidRPr="00ED040D">
        <w:instrText xml:space="preserve"> \* MERGEFORMAT </w:instrText>
      </w:r>
      <w:r w:rsidR="007B1CEE" w:rsidRPr="00ED040D">
        <w:fldChar w:fldCharType="separate"/>
      </w:r>
      <w:ins w:id="28" w:author="Sunxy" w:date="2020-09-17T14:21:00Z">
        <w:r w:rsidR="00F44090" w:rsidRPr="00ED040D">
          <w:rPr>
            <w:noProof/>
          </w:rPr>
          <w:instrText>March</w:instrText>
        </w:r>
      </w:ins>
      <w:del w:id="29" w:author="Sunxy" w:date="2020-09-17T14:10:00Z">
        <w:r w:rsidR="00B30945" w:rsidRPr="00ED040D" w:rsidDel="00C54AEE">
          <w:rPr>
            <w:noProof/>
          </w:rPr>
          <w:delInstrText>January</w:delInstrText>
        </w:r>
      </w:del>
      <w:r w:rsidR="007B1CEE" w:rsidRPr="00ED040D">
        <w:fldChar w:fldCharType="end"/>
      </w:r>
      <w:r w:rsidR="001A5008" w:rsidRPr="00ED040D">
        <w:instrText xml:space="preserve">  \* MERGEFORMAT </w:instrText>
      </w:r>
      <w:r w:rsidR="007B1CEE" w:rsidRPr="00ED040D">
        <w:fldChar w:fldCharType="separate"/>
      </w:r>
      <w:ins w:id="30" w:author="Sunxy" w:date="2020-09-17T14:21:00Z">
        <w:r w:rsidR="00F44090" w:rsidRPr="00ED040D">
          <w:rPr>
            <w:noProof/>
          </w:rPr>
          <w:instrText>March</w:instrText>
        </w:r>
      </w:ins>
      <w:del w:id="31" w:author="Sunxy" w:date="2020-09-17T14:10:00Z">
        <w:r w:rsidR="00B30945" w:rsidRPr="00ED040D" w:rsidDel="00C54AEE">
          <w:rPr>
            <w:noProof/>
          </w:rPr>
          <w:delInstrText>January</w:delInstrText>
        </w:r>
      </w:del>
      <w:r w:rsidR="007B1CEE" w:rsidRPr="00ED040D">
        <w:fldChar w:fldCharType="end"/>
      </w:r>
      <w:r w:rsidR="001A5008" w:rsidRPr="00ED040D">
        <w:instrText xml:space="preserve"> \* MERGEFORMAT </w:instrText>
      </w:r>
      <w:r w:rsidR="007B1CEE" w:rsidRPr="00ED040D">
        <w:fldChar w:fldCharType="separate"/>
      </w:r>
      <w:ins w:id="32" w:author="Sunxy" w:date="2020-09-17T14:21:00Z">
        <w:r w:rsidR="00F44090" w:rsidRPr="00ED040D">
          <w:rPr>
            <w:noProof/>
          </w:rPr>
          <w:instrText>March</w:instrText>
        </w:r>
      </w:ins>
      <w:del w:id="33" w:author="Sunxy" w:date="2020-09-17T14:10:00Z">
        <w:r w:rsidR="00B30945" w:rsidRPr="00ED040D" w:rsidDel="00C54AEE">
          <w:rPr>
            <w:noProof/>
          </w:rPr>
          <w:delInstrText>January</w:delInstrText>
        </w:r>
      </w:del>
      <w:r w:rsidR="007B1CEE" w:rsidRPr="00ED040D">
        <w:fldChar w:fldCharType="end"/>
      </w:r>
      <w:r w:rsidR="001A5008" w:rsidRPr="00ED040D">
        <w:instrText xml:space="preserve"> \* MERGEFORMAT </w:instrText>
      </w:r>
      <w:r w:rsidR="007B1CEE" w:rsidRPr="00ED040D">
        <w:fldChar w:fldCharType="separate"/>
      </w:r>
      <w:ins w:id="34" w:author="Sunxy" w:date="2020-09-17T14:21:00Z">
        <w:r w:rsidR="00F44090" w:rsidRPr="00ED040D">
          <w:rPr>
            <w:noProof/>
          </w:rPr>
          <w:instrText>March</w:instrText>
        </w:r>
      </w:ins>
      <w:del w:id="35" w:author="Sunxy" w:date="2020-09-17T14:10:00Z">
        <w:r w:rsidR="00B30945" w:rsidRPr="00ED040D" w:rsidDel="00C54AEE">
          <w:rPr>
            <w:noProof/>
          </w:rPr>
          <w:delInstrText>January</w:delInstrText>
        </w:r>
      </w:del>
      <w:r w:rsidR="007B1CEE" w:rsidRPr="00ED040D">
        <w:fldChar w:fldCharType="end"/>
      </w:r>
      <w:r w:rsidR="001A5008" w:rsidRPr="00ED040D">
        <w:instrText xml:space="preserve"> \* MERGEFORMAT </w:instrText>
      </w:r>
      <w:r w:rsidR="007B1CEE" w:rsidRPr="00ED040D">
        <w:fldChar w:fldCharType="separate"/>
      </w:r>
      <w:ins w:id="36" w:author="Sunxy" w:date="2020-09-17T14:21:00Z">
        <w:r w:rsidR="00F44090" w:rsidRPr="00ED040D">
          <w:rPr>
            <w:noProof/>
          </w:rPr>
          <w:t>March</w:t>
        </w:r>
      </w:ins>
      <w:del w:id="37" w:author="Sunxy" w:date="2020-09-17T14:10:00Z">
        <w:r w:rsidR="00B30945" w:rsidRPr="00ED040D" w:rsidDel="00C54AEE">
          <w:rPr>
            <w:noProof/>
          </w:rPr>
          <w:delText>January</w:delText>
        </w:r>
      </w:del>
      <w:r w:rsidR="007B1CEE" w:rsidRPr="00ED040D">
        <w:fldChar w:fldCharType="end"/>
      </w:r>
      <w:r w:rsidR="007B1CEE" w:rsidRPr="00ED040D">
        <w:fldChar w:fldCharType="begin"/>
      </w:r>
      <w:r w:rsidR="001A5008" w:rsidRPr="00ED040D">
        <w:instrText xml:space="preserve"> SAVEDATE  \@ "d," </w:instrText>
      </w:r>
      <w:r w:rsidR="007B1CEE" w:rsidRPr="00ED040D">
        <w:fldChar w:fldCharType="separate"/>
      </w:r>
      <w:ins w:id="38" w:author="Sunxy" w:date="2020-09-17T14:21:00Z">
        <w:r w:rsidR="00F44090">
          <w:rPr>
            <w:noProof/>
          </w:rPr>
          <w:t>17,</w:t>
        </w:r>
      </w:ins>
      <w:del w:id="39" w:author="Sunxy" w:date="2020-09-17T14:10:00Z">
        <w:r w:rsidR="00B30945" w:rsidDel="00C54AEE">
          <w:rPr>
            <w:noProof/>
          </w:rPr>
          <w:delText>30,</w:delText>
        </w:r>
      </w:del>
      <w:r w:rsidR="007B1CEE" w:rsidRPr="00ED040D">
        <w:fldChar w:fldCharType="end"/>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40" w:author="Sunxy" w:date="2020-09-17T14:21:00Z">
        <w:r w:rsidR="00F44090">
          <w:rPr>
            <w:noProof/>
          </w:rPr>
          <w:instrText>9</w:instrText>
        </w:r>
      </w:ins>
      <w:del w:id="41" w:author="Sunxy" w:date="2020-09-17T14:10:00Z">
        <w:r w:rsidR="00B30945" w:rsidDel="00C54AEE">
          <w:rPr>
            <w:noProof/>
          </w:rPr>
          <w:delInstrText>7</w:delInstrText>
        </w:r>
      </w:del>
      <w:r w:rsidR="007B1CEE" w:rsidRPr="00ED040D">
        <w:fldChar w:fldCharType="end"/>
      </w:r>
      <w:r w:rsidR="001A5008" w:rsidRPr="00ED040D">
        <w:instrText xml:space="preserve">&lt; 7 </w:instrText>
      </w:r>
      <w:r w:rsidR="007B1CEE" w:rsidRPr="00ED040D">
        <w:fldChar w:fldCharType="begin"/>
      </w:r>
      <w:r w:rsidR="001A5008" w:rsidRPr="00ED040D">
        <w:instrText xml:space="preserve"> SAVEDATE \@ "YYYY" \* MERGEFORMAT </w:instrText>
      </w:r>
      <w:r w:rsidR="007B1CEE" w:rsidRPr="00ED040D">
        <w:fldChar w:fldCharType="separate"/>
      </w:r>
      <w:r w:rsidR="00416A91">
        <w:rPr>
          <w:noProof/>
        </w:rPr>
        <w:instrText>2020</w:instrText>
      </w:r>
      <w:r w:rsidR="007B1CEE" w:rsidRPr="00ED040D">
        <w:fldChar w:fldCharType="end"/>
      </w:r>
      <w:r w:rsidR="007B1CEE" w:rsidRPr="00ED040D">
        <w:fldChar w:fldCharType="begin"/>
      </w:r>
      <w:r w:rsidR="001A5008" w:rsidRPr="00ED040D">
        <w:instrText xml:space="preserve"> IF </w:instrText>
      </w:r>
      <w:r w:rsidR="007B1CEE" w:rsidRPr="00ED040D">
        <w:fldChar w:fldCharType="begin"/>
      </w:r>
      <w:r w:rsidR="001A5008" w:rsidRPr="00ED040D">
        <w:instrText xml:space="preserve"> SAVEDATE \@ "M" \* MERGEFORMAT </w:instrText>
      </w:r>
      <w:r w:rsidR="007B1CEE" w:rsidRPr="00ED040D">
        <w:fldChar w:fldCharType="separate"/>
      </w:r>
      <w:ins w:id="42" w:author="Sunxy" w:date="2020-09-17T14:21:00Z">
        <w:r w:rsidR="00F44090">
          <w:rPr>
            <w:noProof/>
          </w:rPr>
          <w:instrText>9</w:instrText>
        </w:r>
      </w:ins>
      <w:del w:id="43" w:author="Sunxy" w:date="2020-09-17T14:10:00Z">
        <w:r w:rsidR="00B30945" w:rsidDel="00C54AEE">
          <w:rPr>
            <w:noProof/>
          </w:rPr>
          <w:delInstrText>7</w:delInstrText>
        </w:r>
      </w:del>
      <w:r w:rsidR="007B1CEE" w:rsidRPr="00ED040D">
        <w:fldChar w:fldCharType="end"/>
      </w:r>
      <w:r w:rsidR="001A5008" w:rsidRPr="00ED040D">
        <w:instrText xml:space="preserve">&gt; 6 </w:instrText>
      </w:r>
      <w:r w:rsidR="007B1CEE" w:rsidRPr="00ED040D">
        <w:fldChar w:fldCharType="begin"/>
      </w:r>
      <w:r w:rsidR="001A5008" w:rsidRPr="00ED040D">
        <w:instrText xml:space="preserve"> = </w:instrText>
      </w:r>
      <w:r w:rsidR="007B1CEE" w:rsidRPr="00ED040D">
        <w:fldChar w:fldCharType="begin"/>
      </w:r>
      <w:r w:rsidR="001A5008" w:rsidRPr="00ED040D">
        <w:instrText xml:space="preserve"> SAVEDATE \@ "YYYY" \* MERGEFORMAT </w:instrText>
      </w:r>
      <w:r w:rsidR="007B1CEE" w:rsidRPr="00ED040D">
        <w:fldChar w:fldCharType="separate"/>
      </w:r>
      <w:r w:rsidR="00F44090">
        <w:rPr>
          <w:noProof/>
        </w:rPr>
        <w:instrText>2020</w:instrText>
      </w:r>
      <w:r w:rsidR="007B1CEE" w:rsidRPr="00ED040D">
        <w:fldChar w:fldCharType="end"/>
      </w:r>
      <w:r w:rsidR="001A5008" w:rsidRPr="00ED040D">
        <w:instrText xml:space="preserve"> + 1 \* MERGEFORMAT </w:instrText>
      </w:r>
      <w:r w:rsidR="007B1CEE" w:rsidRPr="00ED040D">
        <w:fldChar w:fldCharType="separate"/>
      </w:r>
      <w:r w:rsidR="001A5008" w:rsidRPr="00416A91">
        <w:instrText>2020</w:instrText>
      </w:r>
      <w:r w:rsidR="007B1CEE" w:rsidRPr="00ED040D">
        <w:fldChar w:fldCharType="end"/>
      </w:r>
      <w:r w:rsidR="001A5008" w:rsidRPr="00ED040D">
        <w:instrText xml:space="preserve"> "Fail" \* MERGEFORMAT  \* MERGEFORMAT </w:instrText>
      </w:r>
      <w:r w:rsidR="007B1CEE" w:rsidRPr="00ED040D">
        <w:fldChar w:fldCharType="separate"/>
      </w:r>
      <w:r w:rsidR="00F44090" w:rsidRPr="00416A91">
        <w:rPr>
          <w:noProof/>
        </w:rPr>
        <w:instrText>2020</w:instrText>
      </w:r>
      <w:r w:rsidR="007B1CEE" w:rsidRPr="00ED040D">
        <w:fldChar w:fldCharType="end"/>
      </w:r>
      <w:r w:rsidR="001A5008" w:rsidRPr="00ED040D">
        <w:instrText xml:space="preserve"> \* MERGEFORMAT </w:instrText>
      </w:r>
      <w:r w:rsidR="007B1CEE" w:rsidRPr="00ED040D">
        <w:fldChar w:fldCharType="separate"/>
      </w:r>
      <w:r w:rsidR="00F44090" w:rsidRPr="00416A91">
        <w:rPr>
          <w:noProof/>
        </w:rPr>
        <w:t>2020</w:t>
      </w:r>
      <w:r w:rsidR="007B1CEE" w:rsidRPr="00ED040D">
        <w:fldChar w:fldCharType="end"/>
      </w:r>
      <w:r w:rsidRPr="00416A91">
        <w:t>.</w:t>
      </w:r>
    </w:p>
    <w:p w:rsidR="00163B38" w:rsidRPr="00416A91" w:rsidRDefault="003711C6" w:rsidP="00B30945">
      <w:pPr>
        <w:pStyle w:val="RFCH1-noTOCnonum"/>
        <w:ind w:right="-122"/>
      </w:pPr>
      <w:r w:rsidRPr="00416A91">
        <w:t>Copyright Notice</w:t>
      </w:r>
    </w:p>
    <w:p w:rsidR="00163B38" w:rsidRPr="00416A91" w:rsidRDefault="003711C6" w:rsidP="006A3610">
      <w:pPr>
        <w:ind w:right="-122"/>
      </w:pPr>
      <w:r w:rsidRPr="00416A91">
        <w:t xml:space="preserve">Copyright (c) </w:t>
      </w:r>
      <w:r w:rsidR="007B1CEE" w:rsidRPr="00416A91">
        <w:fldChar w:fldCharType="begin"/>
      </w:r>
      <w:r w:rsidRPr="00416A91">
        <w:instrText xml:space="preserve"> SAVEDATE  \@ "yyyy"  \* MERGEFORMAT </w:instrText>
      </w:r>
      <w:r w:rsidR="007B1CEE" w:rsidRPr="00416A91">
        <w:fldChar w:fldCharType="separate"/>
      </w:r>
      <w:r w:rsidR="00F44090">
        <w:rPr>
          <w:noProof/>
        </w:rPr>
        <w:t>2020</w:t>
      </w:r>
      <w:r w:rsidR="007B1CEE" w:rsidRPr="00416A91">
        <w:fldChar w:fldCharType="end"/>
      </w:r>
      <w:r w:rsidRPr="00416A91">
        <w:t xml:space="preserve"> IETF Trust and the persons identified as the document authors. All rights reserved.</w:t>
      </w:r>
    </w:p>
    <w:p w:rsidR="00163B38" w:rsidRPr="00416A91" w:rsidRDefault="003711C6" w:rsidP="00B30945">
      <w:pPr>
        <w:ind w:right="-122"/>
      </w:pPr>
      <w:r w:rsidRPr="00416A91">
        <w:lastRenderedPageBreak/>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163B38" w:rsidRPr="00ED040D" w:rsidRDefault="003711C6" w:rsidP="00B30945">
      <w:pPr>
        <w:ind w:left="0" w:right="-122"/>
      </w:pPr>
      <w:r w:rsidRPr="00416A91">
        <w:t>Abstract</w:t>
      </w:r>
    </w:p>
    <w:p w:rsidR="00EA5EA9" w:rsidRPr="00ED040D" w:rsidRDefault="00364EC7" w:rsidP="00B30945">
      <w:pPr>
        <w:ind w:right="-122"/>
      </w:pPr>
      <w:r w:rsidRPr="00ED040D">
        <w:t xml:space="preserve">RFC7575 defines Intent as an abstract high-level policy used to   operate the network. Intent management system includes an </w:t>
      </w:r>
      <w:r w:rsidR="00D07EC1" w:rsidRPr="00ED040D">
        <w:t>interface for</w:t>
      </w:r>
      <w:r w:rsidRPr="00ED040D">
        <w:t xml:space="preserve"> users to input requests and an engine to translate the intents   into the network configuration and manage their life</w:t>
      </w:r>
      <w:r w:rsidR="00751079">
        <w:t>-</w:t>
      </w:r>
      <w:r w:rsidRPr="00ED040D">
        <w:t>cycle. Up to    now, there is no commonly agreed definition, interface or model of   intent.</w:t>
      </w:r>
    </w:p>
    <w:p w:rsidR="00AB7B61" w:rsidRDefault="00AB7B61" w:rsidP="00B30945">
      <w:pPr>
        <w:ind w:right="-122"/>
      </w:pPr>
      <w:r>
        <w:t>This document discusses the concept of intent. Specifically, it highlights stakeholder perspectives of intent, methods to classify and encode intent, the associated intent taxonomy, and defines relevant intent terms where necessary. This document provides a foundation for intent related research and facilitate solution development.</w:t>
      </w:r>
    </w:p>
    <w:p w:rsidR="00AB7B61" w:rsidRDefault="00AB7B61" w:rsidP="00B30945">
      <w:pPr>
        <w:ind w:left="426" w:right="-122"/>
      </w:pPr>
    </w:p>
    <w:p w:rsidR="00AC23A5" w:rsidRDefault="00AC23A5" w:rsidP="006A361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426" w:right="-122"/>
      </w:pPr>
      <w:r>
        <w:br w:type="page"/>
      </w:r>
    </w:p>
    <w:p w:rsidR="00163B38" w:rsidRPr="00ED040D" w:rsidRDefault="003711C6" w:rsidP="00B30945">
      <w:pPr>
        <w:pStyle w:val="RFCH1-noTOCnonum"/>
        <w:ind w:right="-122"/>
      </w:pPr>
      <w:r w:rsidRPr="00ED040D">
        <w:lastRenderedPageBreak/>
        <w:t>Table of Contents</w:t>
      </w:r>
    </w:p>
    <w:p w:rsidR="00163B38" w:rsidRPr="00ED040D" w:rsidRDefault="00163B38" w:rsidP="00B30945">
      <w:pPr>
        <w:pStyle w:val="10"/>
        <w:ind w:right="-122"/>
      </w:pPr>
    </w:p>
    <w:p w:rsidR="000925E0" w:rsidRDefault="007B1CEE">
      <w:pPr>
        <w:pStyle w:val="10"/>
        <w:rPr>
          <w:rFonts w:asciiTheme="minorHAnsi" w:eastAsiaTheme="minorEastAsia" w:hAnsiTheme="minorHAnsi" w:cstheme="minorBidi"/>
          <w:sz w:val="22"/>
          <w:szCs w:val="22"/>
          <w:lang w:eastAsia="zh-CN"/>
        </w:rPr>
      </w:pPr>
      <w:r w:rsidRPr="00ED040D">
        <w:fldChar w:fldCharType="begin"/>
      </w:r>
      <w:r w:rsidR="003711C6" w:rsidRPr="00ED040D">
        <w:instrText xml:space="preserve"> TOC \o \h \z \u </w:instrText>
      </w:r>
      <w:r w:rsidRPr="00ED040D">
        <w:fldChar w:fldCharType="separate"/>
      </w:r>
      <w:hyperlink w:anchor="_Toc46848397" w:history="1">
        <w:r w:rsidR="000925E0" w:rsidRPr="007D0A41">
          <w:rPr>
            <w:rStyle w:val="affb"/>
          </w:rPr>
          <w:t>1. Introduction</w:t>
        </w:r>
        <w:r w:rsidR="000925E0">
          <w:rPr>
            <w:webHidden/>
          </w:rPr>
          <w:tab/>
        </w:r>
        <w:r>
          <w:rPr>
            <w:webHidden/>
          </w:rPr>
          <w:fldChar w:fldCharType="begin"/>
        </w:r>
        <w:r w:rsidR="000925E0">
          <w:rPr>
            <w:webHidden/>
          </w:rPr>
          <w:instrText xml:space="preserve"> PAGEREF _Toc46848397 \h </w:instrText>
        </w:r>
        <w:r>
          <w:rPr>
            <w:webHidden/>
          </w:rPr>
        </w:r>
        <w:r>
          <w:rPr>
            <w:webHidden/>
          </w:rPr>
          <w:fldChar w:fldCharType="separate"/>
        </w:r>
        <w:r w:rsidR="00F657C7">
          <w:rPr>
            <w:webHidden/>
          </w:rPr>
          <w:t>3</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398" w:history="1">
        <w:r w:rsidR="000925E0" w:rsidRPr="007D0A41">
          <w:rPr>
            <w:rStyle w:val="affb"/>
            <w:lang w:eastAsia="zh-CN"/>
          </w:rPr>
          <w:t>2. Key Words</w:t>
        </w:r>
        <w:r w:rsidR="000925E0">
          <w:rPr>
            <w:webHidden/>
          </w:rPr>
          <w:tab/>
        </w:r>
        <w:r>
          <w:rPr>
            <w:webHidden/>
          </w:rPr>
          <w:fldChar w:fldCharType="begin"/>
        </w:r>
        <w:r w:rsidR="000925E0">
          <w:rPr>
            <w:webHidden/>
          </w:rPr>
          <w:instrText xml:space="preserve"> PAGEREF _Toc46848398 \h </w:instrText>
        </w:r>
        <w:r>
          <w:rPr>
            <w:webHidden/>
          </w:rPr>
        </w:r>
        <w:r>
          <w:rPr>
            <w:webHidden/>
          </w:rPr>
          <w:fldChar w:fldCharType="separate"/>
        </w:r>
        <w:r w:rsidR="00F657C7">
          <w:rPr>
            <w:webHidden/>
          </w:rPr>
          <w:t>5</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399" w:history="1">
        <w:r w:rsidR="000925E0" w:rsidRPr="007D0A41">
          <w:rPr>
            <w:rStyle w:val="affb"/>
          </w:rPr>
          <w:t>3. Acronyms</w:t>
        </w:r>
        <w:r w:rsidR="000925E0">
          <w:rPr>
            <w:webHidden/>
          </w:rPr>
          <w:tab/>
        </w:r>
        <w:r>
          <w:rPr>
            <w:webHidden/>
          </w:rPr>
          <w:fldChar w:fldCharType="begin"/>
        </w:r>
        <w:r w:rsidR="000925E0">
          <w:rPr>
            <w:webHidden/>
          </w:rPr>
          <w:instrText xml:space="preserve"> PAGEREF _Toc46848399 \h </w:instrText>
        </w:r>
        <w:r>
          <w:rPr>
            <w:webHidden/>
          </w:rPr>
        </w:r>
        <w:r>
          <w:rPr>
            <w:webHidden/>
          </w:rPr>
          <w:fldChar w:fldCharType="separate"/>
        </w:r>
        <w:r w:rsidR="00F657C7">
          <w:rPr>
            <w:webHidden/>
          </w:rPr>
          <w:t>5</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00" w:history="1">
        <w:r w:rsidR="000925E0" w:rsidRPr="007D0A41">
          <w:rPr>
            <w:rStyle w:val="affb"/>
          </w:rPr>
          <w:t>4. Abstract Intent Requirements</w:t>
        </w:r>
        <w:r w:rsidR="000925E0">
          <w:rPr>
            <w:webHidden/>
          </w:rPr>
          <w:tab/>
        </w:r>
        <w:r>
          <w:rPr>
            <w:webHidden/>
          </w:rPr>
          <w:fldChar w:fldCharType="begin"/>
        </w:r>
        <w:r w:rsidR="000925E0">
          <w:rPr>
            <w:webHidden/>
          </w:rPr>
          <w:instrText xml:space="preserve"> PAGEREF _Toc46848400 \h </w:instrText>
        </w:r>
        <w:r>
          <w:rPr>
            <w:webHidden/>
          </w:rPr>
        </w:r>
        <w:r>
          <w:rPr>
            <w:webHidden/>
          </w:rPr>
          <w:fldChar w:fldCharType="separate"/>
        </w:r>
        <w:r w:rsidR="00F657C7">
          <w:rPr>
            <w:webHidden/>
          </w:rPr>
          <w:t>7</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1" w:history="1">
        <w:r w:rsidR="000925E0" w:rsidRPr="007D0A41">
          <w:rPr>
            <w:rStyle w:val="affb"/>
          </w:rPr>
          <w:t>4.1. What is Intent?</w:t>
        </w:r>
        <w:r w:rsidR="000925E0">
          <w:rPr>
            <w:webHidden/>
          </w:rPr>
          <w:tab/>
        </w:r>
        <w:r>
          <w:rPr>
            <w:webHidden/>
          </w:rPr>
          <w:fldChar w:fldCharType="begin"/>
        </w:r>
        <w:r w:rsidR="000925E0">
          <w:rPr>
            <w:webHidden/>
          </w:rPr>
          <w:instrText xml:space="preserve"> PAGEREF _Toc46848401 \h </w:instrText>
        </w:r>
        <w:r>
          <w:rPr>
            <w:webHidden/>
          </w:rPr>
        </w:r>
        <w:r>
          <w:rPr>
            <w:webHidden/>
          </w:rPr>
          <w:fldChar w:fldCharType="separate"/>
        </w:r>
        <w:r w:rsidR="00F657C7">
          <w:rPr>
            <w:webHidden/>
          </w:rPr>
          <w:t>7</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2" w:history="1">
        <w:r w:rsidR="000925E0" w:rsidRPr="007D0A41">
          <w:rPr>
            <w:rStyle w:val="affb"/>
          </w:rPr>
          <w:t>4.2. Intent Solutions and Intent Users</w:t>
        </w:r>
        <w:r w:rsidR="000925E0">
          <w:rPr>
            <w:webHidden/>
          </w:rPr>
          <w:tab/>
        </w:r>
        <w:r>
          <w:rPr>
            <w:webHidden/>
          </w:rPr>
          <w:fldChar w:fldCharType="begin"/>
        </w:r>
        <w:r w:rsidR="000925E0">
          <w:rPr>
            <w:webHidden/>
          </w:rPr>
          <w:instrText xml:space="preserve"> PAGEREF _Toc46848402 \h </w:instrText>
        </w:r>
        <w:r>
          <w:rPr>
            <w:webHidden/>
          </w:rPr>
        </w:r>
        <w:r>
          <w:rPr>
            <w:webHidden/>
          </w:rPr>
          <w:fldChar w:fldCharType="separate"/>
        </w:r>
        <w:r w:rsidR="00F657C7">
          <w:rPr>
            <w:webHidden/>
          </w:rPr>
          <w:t>8</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3" w:history="1">
        <w:r w:rsidR="000925E0" w:rsidRPr="007D0A41">
          <w:rPr>
            <w:rStyle w:val="affb"/>
          </w:rPr>
          <w:t>4.3. Current Problems and Requirements</w:t>
        </w:r>
        <w:r w:rsidR="000925E0">
          <w:rPr>
            <w:webHidden/>
          </w:rPr>
          <w:tab/>
        </w:r>
        <w:r>
          <w:rPr>
            <w:webHidden/>
          </w:rPr>
          <w:fldChar w:fldCharType="begin"/>
        </w:r>
        <w:r w:rsidR="000925E0">
          <w:rPr>
            <w:webHidden/>
          </w:rPr>
          <w:instrText xml:space="preserve"> PAGEREF _Toc46848403 \h </w:instrText>
        </w:r>
        <w:r>
          <w:rPr>
            <w:webHidden/>
          </w:rPr>
        </w:r>
        <w:r>
          <w:rPr>
            <w:webHidden/>
          </w:rPr>
          <w:fldChar w:fldCharType="separate"/>
        </w:r>
        <w:r w:rsidR="00F657C7">
          <w:rPr>
            <w:webHidden/>
          </w:rPr>
          <w:t>9</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4" w:history="1">
        <w:r w:rsidR="000925E0" w:rsidRPr="007D0A41">
          <w:rPr>
            <w:rStyle w:val="affb"/>
          </w:rPr>
          <w:t>4.4. Intent Types that need to be supported</w:t>
        </w:r>
        <w:r w:rsidR="000925E0">
          <w:rPr>
            <w:webHidden/>
          </w:rPr>
          <w:tab/>
        </w:r>
        <w:r>
          <w:rPr>
            <w:webHidden/>
          </w:rPr>
          <w:fldChar w:fldCharType="begin"/>
        </w:r>
        <w:r w:rsidR="000925E0">
          <w:rPr>
            <w:webHidden/>
          </w:rPr>
          <w:instrText xml:space="preserve"> PAGEREF _Toc46848404 \h </w:instrText>
        </w:r>
        <w:r>
          <w:rPr>
            <w:webHidden/>
          </w:rPr>
        </w:r>
        <w:r>
          <w:rPr>
            <w:webHidden/>
          </w:rPr>
          <w:fldChar w:fldCharType="separate"/>
        </w:r>
        <w:r w:rsidR="00F657C7">
          <w:rPr>
            <w:webHidden/>
          </w:rPr>
          <w:t>10</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05" w:history="1">
        <w:r w:rsidR="000925E0" w:rsidRPr="007D0A41">
          <w:rPr>
            <w:rStyle w:val="affb"/>
          </w:rPr>
          <w:t>5. Functional Characteristics and Behavior</w:t>
        </w:r>
        <w:r w:rsidR="000925E0">
          <w:rPr>
            <w:webHidden/>
          </w:rPr>
          <w:tab/>
        </w:r>
        <w:r>
          <w:rPr>
            <w:webHidden/>
          </w:rPr>
          <w:fldChar w:fldCharType="begin"/>
        </w:r>
        <w:r w:rsidR="000925E0">
          <w:rPr>
            <w:webHidden/>
          </w:rPr>
          <w:instrText xml:space="preserve"> PAGEREF _Toc46848405 \h </w:instrText>
        </w:r>
        <w:r>
          <w:rPr>
            <w:webHidden/>
          </w:rPr>
        </w:r>
        <w:r>
          <w:rPr>
            <w:webHidden/>
          </w:rPr>
          <w:fldChar w:fldCharType="separate"/>
        </w:r>
        <w:r w:rsidR="00F657C7">
          <w:rPr>
            <w:webHidden/>
          </w:rPr>
          <w:t>12</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6" w:history="1">
        <w:r w:rsidR="000925E0" w:rsidRPr="007D0A41">
          <w:rPr>
            <w:rStyle w:val="affb"/>
          </w:rPr>
          <w:t>5.1. Abstracting Intent Operation</w:t>
        </w:r>
        <w:r w:rsidR="000925E0">
          <w:rPr>
            <w:webHidden/>
          </w:rPr>
          <w:tab/>
        </w:r>
        <w:r>
          <w:rPr>
            <w:webHidden/>
          </w:rPr>
          <w:fldChar w:fldCharType="begin"/>
        </w:r>
        <w:r w:rsidR="000925E0">
          <w:rPr>
            <w:webHidden/>
          </w:rPr>
          <w:instrText xml:space="preserve"> PAGEREF _Toc46848406 \h </w:instrText>
        </w:r>
        <w:r>
          <w:rPr>
            <w:webHidden/>
          </w:rPr>
        </w:r>
        <w:r>
          <w:rPr>
            <w:webHidden/>
          </w:rPr>
          <w:fldChar w:fldCharType="separate"/>
        </w:r>
        <w:r w:rsidR="00F657C7">
          <w:rPr>
            <w:webHidden/>
          </w:rPr>
          <w:t>12</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7" w:history="1">
        <w:r w:rsidR="000925E0" w:rsidRPr="007D0A41">
          <w:rPr>
            <w:rStyle w:val="affb"/>
            <w:rFonts w:eastAsia="宋体"/>
            <w:lang w:eastAsia="zh-CN"/>
          </w:rPr>
          <w:t>5.2.</w:t>
        </w:r>
        <w:r w:rsidR="000925E0" w:rsidRPr="007D0A41">
          <w:rPr>
            <w:rStyle w:val="affb"/>
            <w:lang w:eastAsia="zh-CN"/>
          </w:rPr>
          <w:t xml:space="preserve"> Intent User Types</w:t>
        </w:r>
        <w:r w:rsidR="000925E0">
          <w:rPr>
            <w:webHidden/>
          </w:rPr>
          <w:tab/>
        </w:r>
        <w:r>
          <w:rPr>
            <w:webHidden/>
          </w:rPr>
          <w:fldChar w:fldCharType="begin"/>
        </w:r>
        <w:r w:rsidR="000925E0">
          <w:rPr>
            <w:webHidden/>
          </w:rPr>
          <w:instrText xml:space="preserve"> PAGEREF _Toc46848407 \h </w:instrText>
        </w:r>
        <w:r>
          <w:rPr>
            <w:webHidden/>
          </w:rPr>
        </w:r>
        <w:r>
          <w:rPr>
            <w:webHidden/>
          </w:rPr>
          <w:fldChar w:fldCharType="separate"/>
        </w:r>
        <w:r w:rsidR="00F657C7">
          <w:rPr>
            <w:webHidden/>
          </w:rPr>
          <w:t>13</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8" w:history="1">
        <w:r w:rsidR="000925E0" w:rsidRPr="007D0A41">
          <w:rPr>
            <w:rStyle w:val="affb"/>
            <w:lang w:eastAsia="zh-CN"/>
          </w:rPr>
          <w:t>5.3. Intent Scope</w:t>
        </w:r>
        <w:r w:rsidR="000925E0">
          <w:rPr>
            <w:webHidden/>
          </w:rPr>
          <w:tab/>
        </w:r>
        <w:r>
          <w:rPr>
            <w:webHidden/>
          </w:rPr>
          <w:fldChar w:fldCharType="begin"/>
        </w:r>
        <w:r w:rsidR="000925E0">
          <w:rPr>
            <w:webHidden/>
          </w:rPr>
          <w:instrText xml:space="preserve"> PAGEREF _Toc46848408 \h </w:instrText>
        </w:r>
        <w:r>
          <w:rPr>
            <w:webHidden/>
          </w:rPr>
        </w:r>
        <w:r>
          <w:rPr>
            <w:webHidden/>
          </w:rPr>
          <w:fldChar w:fldCharType="separate"/>
        </w:r>
        <w:r w:rsidR="00F657C7">
          <w:rPr>
            <w:webHidden/>
          </w:rPr>
          <w:t>13</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09" w:history="1">
        <w:r w:rsidR="000925E0" w:rsidRPr="007D0A41">
          <w:rPr>
            <w:rStyle w:val="affb"/>
            <w:lang w:eastAsia="zh-CN"/>
          </w:rPr>
          <w:t>5.4. Intent Network Scope</w:t>
        </w:r>
        <w:r w:rsidR="000925E0">
          <w:rPr>
            <w:webHidden/>
          </w:rPr>
          <w:tab/>
        </w:r>
        <w:r>
          <w:rPr>
            <w:webHidden/>
          </w:rPr>
          <w:fldChar w:fldCharType="begin"/>
        </w:r>
        <w:r w:rsidR="000925E0">
          <w:rPr>
            <w:webHidden/>
          </w:rPr>
          <w:instrText xml:space="preserve"> PAGEREF _Toc46848409 \h </w:instrText>
        </w:r>
        <w:r>
          <w:rPr>
            <w:webHidden/>
          </w:rPr>
        </w:r>
        <w:r>
          <w:rPr>
            <w:webHidden/>
          </w:rPr>
          <w:fldChar w:fldCharType="separate"/>
        </w:r>
        <w:r w:rsidR="00F657C7">
          <w:rPr>
            <w:webHidden/>
          </w:rPr>
          <w:t>14</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10" w:history="1">
        <w:r w:rsidR="000925E0" w:rsidRPr="007D0A41">
          <w:rPr>
            <w:rStyle w:val="affb"/>
          </w:rPr>
          <w:t>5.5. Intent Abstraction</w:t>
        </w:r>
        <w:r w:rsidR="000925E0">
          <w:rPr>
            <w:webHidden/>
          </w:rPr>
          <w:tab/>
        </w:r>
        <w:r>
          <w:rPr>
            <w:webHidden/>
          </w:rPr>
          <w:fldChar w:fldCharType="begin"/>
        </w:r>
        <w:r w:rsidR="000925E0">
          <w:rPr>
            <w:webHidden/>
          </w:rPr>
          <w:instrText xml:space="preserve"> PAGEREF _Toc46848410 \h </w:instrText>
        </w:r>
        <w:r>
          <w:rPr>
            <w:webHidden/>
          </w:rPr>
        </w:r>
        <w:r>
          <w:rPr>
            <w:webHidden/>
          </w:rPr>
          <w:fldChar w:fldCharType="separate"/>
        </w:r>
        <w:r w:rsidR="00F657C7">
          <w:rPr>
            <w:webHidden/>
          </w:rPr>
          <w:t>14</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11" w:history="1">
        <w:r w:rsidR="000925E0" w:rsidRPr="007D0A41">
          <w:rPr>
            <w:rStyle w:val="affb"/>
          </w:rPr>
          <w:t>5.6. Intent Life-cycle</w:t>
        </w:r>
        <w:r w:rsidR="000925E0">
          <w:rPr>
            <w:webHidden/>
          </w:rPr>
          <w:tab/>
        </w:r>
        <w:r>
          <w:rPr>
            <w:webHidden/>
          </w:rPr>
          <w:fldChar w:fldCharType="begin"/>
        </w:r>
        <w:r w:rsidR="000925E0">
          <w:rPr>
            <w:webHidden/>
          </w:rPr>
          <w:instrText xml:space="preserve"> PAGEREF _Toc46848411 \h </w:instrText>
        </w:r>
        <w:r>
          <w:rPr>
            <w:webHidden/>
          </w:rPr>
        </w:r>
        <w:r>
          <w:rPr>
            <w:webHidden/>
          </w:rPr>
          <w:fldChar w:fldCharType="separate"/>
        </w:r>
        <w:r w:rsidR="00F657C7">
          <w:rPr>
            <w:webHidden/>
          </w:rPr>
          <w:t>15</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13" w:history="1">
        <w:r w:rsidR="000925E0" w:rsidRPr="007D0A41">
          <w:rPr>
            <w:rStyle w:val="affb"/>
          </w:rPr>
          <w:t>5.7. Hierarchy</w:t>
        </w:r>
        <w:r w:rsidR="000925E0">
          <w:rPr>
            <w:webHidden/>
          </w:rPr>
          <w:tab/>
        </w:r>
        <w:r>
          <w:rPr>
            <w:webHidden/>
          </w:rPr>
          <w:fldChar w:fldCharType="begin"/>
        </w:r>
        <w:r w:rsidR="000925E0">
          <w:rPr>
            <w:webHidden/>
          </w:rPr>
          <w:instrText xml:space="preserve"> PAGEREF _Toc46848413 \h </w:instrText>
        </w:r>
        <w:r>
          <w:rPr>
            <w:webHidden/>
          </w:rPr>
        </w:r>
        <w:r>
          <w:rPr>
            <w:webHidden/>
          </w:rPr>
          <w:fldChar w:fldCharType="separate"/>
        </w:r>
        <w:r w:rsidR="00F657C7">
          <w:rPr>
            <w:webHidden/>
          </w:rPr>
          <w:t>15</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15" w:history="1">
        <w:r w:rsidR="000925E0" w:rsidRPr="007D0A41">
          <w:rPr>
            <w:rStyle w:val="affb"/>
          </w:rPr>
          <w:t>6. Intent Classification</w:t>
        </w:r>
        <w:r w:rsidR="000925E0">
          <w:rPr>
            <w:webHidden/>
          </w:rPr>
          <w:tab/>
        </w:r>
        <w:r>
          <w:rPr>
            <w:webHidden/>
          </w:rPr>
          <w:fldChar w:fldCharType="begin"/>
        </w:r>
        <w:r w:rsidR="000925E0">
          <w:rPr>
            <w:webHidden/>
          </w:rPr>
          <w:instrText xml:space="preserve"> PAGEREF _Toc46848415 \h </w:instrText>
        </w:r>
        <w:r>
          <w:rPr>
            <w:webHidden/>
          </w:rPr>
        </w:r>
        <w:r>
          <w:rPr>
            <w:webHidden/>
          </w:rPr>
          <w:fldChar w:fldCharType="separate"/>
        </w:r>
        <w:r w:rsidR="00F657C7">
          <w:rPr>
            <w:webHidden/>
          </w:rPr>
          <w:t>16</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16" w:history="1">
        <w:r w:rsidR="000925E0" w:rsidRPr="007D0A41">
          <w:rPr>
            <w:rStyle w:val="affb"/>
          </w:rPr>
          <w:t>6.1. Intent Classification Methodology</w:t>
        </w:r>
        <w:r w:rsidR="000925E0">
          <w:rPr>
            <w:webHidden/>
          </w:rPr>
          <w:tab/>
        </w:r>
        <w:r>
          <w:rPr>
            <w:webHidden/>
          </w:rPr>
          <w:fldChar w:fldCharType="begin"/>
        </w:r>
        <w:r w:rsidR="000925E0">
          <w:rPr>
            <w:webHidden/>
          </w:rPr>
          <w:instrText xml:space="preserve"> PAGEREF _Toc46848416 \h </w:instrText>
        </w:r>
        <w:r>
          <w:rPr>
            <w:webHidden/>
          </w:rPr>
        </w:r>
        <w:r>
          <w:rPr>
            <w:webHidden/>
          </w:rPr>
          <w:fldChar w:fldCharType="separate"/>
        </w:r>
        <w:r w:rsidR="00F657C7">
          <w:rPr>
            <w:webHidden/>
          </w:rPr>
          <w:t>16</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19" w:history="1">
        <w:r w:rsidR="000925E0" w:rsidRPr="007D0A41">
          <w:rPr>
            <w:rStyle w:val="affb"/>
          </w:rPr>
          <w:t>6.2. Intent Taxonomy</w:t>
        </w:r>
        <w:r w:rsidR="000925E0">
          <w:rPr>
            <w:webHidden/>
          </w:rPr>
          <w:tab/>
        </w:r>
        <w:r>
          <w:rPr>
            <w:webHidden/>
          </w:rPr>
          <w:fldChar w:fldCharType="begin"/>
        </w:r>
        <w:r w:rsidR="000925E0">
          <w:rPr>
            <w:webHidden/>
          </w:rPr>
          <w:instrText xml:space="preserve"> PAGEREF _Toc46848419 \h </w:instrText>
        </w:r>
        <w:r>
          <w:rPr>
            <w:webHidden/>
          </w:rPr>
        </w:r>
        <w:r>
          <w:rPr>
            <w:webHidden/>
          </w:rPr>
          <w:fldChar w:fldCharType="separate"/>
        </w:r>
        <w:r w:rsidR="00F657C7">
          <w:rPr>
            <w:webHidden/>
          </w:rPr>
          <w:t>19</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20" w:history="1">
        <w:r w:rsidR="000925E0" w:rsidRPr="007D0A41">
          <w:rPr>
            <w:rStyle w:val="affb"/>
          </w:rPr>
          <w:t>6.3. Intent Classification for Carrier Solution</w:t>
        </w:r>
        <w:r w:rsidR="000925E0">
          <w:rPr>
            <w:webHidden/>
          </w:rPr>
          <w:tab/>
        </w:r>
        <w:r>
          <w:rPr>
            <w:webHidden/>
          </w:rPr>
          <w:fldChar w:fldCharType="begin"/>
        </w:r>
        <w:r w:rsidR="000925E0">
          <w:rPr>
            <w:webHidden/>
          </w:rPr>
          <w:instrText xml:space="preserve"> PAGEREF _Toc46848420 \h </w:instrText>
        </w:r>
        <w:r>
          <w:rPr>
            <w:webHidden/>
          </w:rPr>
        </w:r>
        <w:r>
          <w:rPr>
            <w:webHidden/>
          </w:rPr>
          <w:fldChar w:fldCharType="separate"/>
        </w:r>
        <w:r w:rsidR="00F657C7">
          <w:rPr>
            <w:webHidden/>
          </w:rPr>
          <w:t>21</w:t>
        </w:r>
        <w:r>
          <w:rPr>
            <w:webHidden/>
          </w:rPr>
          <w:fldChar w:fldCharType="end"/>
        </w:r>
      </w:hyperlink>
    </w:p>
    <w:p w:rsidR="000925E0" w:rsidRDefault="007B1CEE">
      <w:pPr>
        <w:pStyle w:val="34"/>
        <w:rPr>
          <w:rFonts w:asciiTheme="minorHAnsi" w:eastAsiaTheme="minorEastAsia" w:hAnsiTheme="minorHAnsi" w:cstheme="minorBidi"/>
          <w:sz w:val="22"/>
          <w:szCs w:val="22"/>
          <w:lang w:eastAsia="zh-CN"/>
        </w:rPr>
      </w:pPr>
      <w:hyperlink w:anchor="_Toc46848421" w:history="1">
        <w:r w:rsidR="000925E0" w:rsidRPr="007D0A41">
          <w:rPr>
            <w:rStyle w:val="affb"/>
          </w:rPr>
          <w:t>6.3.1. Intent Users and Intent Types</w:t>
        </w:r>
        <w:r w:rsidR="000925E0">
          <w:rPr>
            <w:webHidden/>
          </w:rPr>
          <w:tab/>
        </w:r>
        <w:r>
          <w:rPr>
            <w:webHidden/>
          </w:rPr>
          <w:fldChar w:fldCharType="begin"/>
        </w:r>
        <w:r w:rsidR="000925E0">
          <w:rPr>
            <w:webHidden/>
          </w:rPr>
          <w:instrText xml:space="preserve"> PAGEREF _Toc46848421 \h </w:instrText>
        </w:r>
        <w:r>
          <w:rPr>
            <w:webHidden/>
          </w:rPr>
        </w:r>
        <w:r>
          <w:rPr>
            <w:webHidden/>
          </w:rPr>
          <w:fldChar w:fldCharType="separate"/>
        </w:r>
        <w:r w:rsidR="00F657C7">
          <w:rPr>
            <w:webHidden/>
          </w:rPr>
          <w:t>21</w:t>
        </w:r>
        <w:r>
          <w:rPr>
            <w:webHidden/>
          </w:rPr>
          <w:fldChar w:fldCharType="end"/>
        </w:r>
      </w:hyperlink>
    </w:p>
    <w:p w:rsidR="000925E0" w:rsidRDefault="007B1CEE">
      <w:pPr>
        <w:pStyle w:val="34"/>
        <w:rPr>
          <w:rFonts w:asciiTheme="minorHAnsi" w:eastAsiaTheme="minorEastAsia" w:hAnsiTheme="minorHAnsi" w:cstheme="minorBidi"/>
          <w:sz w:val="22"/>
          <w:szCs w:val="22"/>
          <w:lang w:eastAsia="zh-CN"/>
        </w:rPr>
      </w:pPr>
      <w:hyperlink w:anchor="_Toc46848423" w:history="1">
        <w:r w:rsidR="000925E0" w:rsidRPr="007D0A41">
          <w:rPr>
            <w:rStyle w:val="affb"/>
          </w:rPr>
          <w:t>6.3.2. Intent Categories</w:t>
        </w:r>
        <w:r w:rsidR="000925E0">
          <w:rPr>
            <w:webHidden/>
          </w:rPr>
          <w:tab/>
        </w:r>
        <w:r>
          <w:rPr>
            <w:webHidden/>
          </w:rPr>
          <w:fldChar w:fldCharType="begin"/>
        </w:r>
        <w:r w:rsidR="000925E0">
          <w:rPr>
            <w:webHidden/>
          </w:rPr>
          <w:instrText xml:space="preserve"> PAGEREF _Toc46848423 \h </w:instrText>
        </w:r>
        <w:r>
          <w:rPr>
            <w:webHidden/>
          </w:rPr>
        </w:r>
        <w:r>
          <w:rPr>
            <w:webHidden/>
          </w:rPr>
          <w:fldChar w:fldCharType="separate"/>
        </w:r>
        <w:r w:rsidR="00F657C7">
          <w:rPr>
            <w:webHidden/>
          </w:rPr>
          <w:t>24</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24" w:history="1">
        <w:r w:rsidR="000925E0" w:rsidRPr="007D0A41">
          <w:rPr>
            <w:rStyle w:val="affb"/>
          </w:rPr>
          <w:t>6.4. Intent Classification for Data Center Solutions</w:t>
        </w:r>
        <w:r w:rsidR="000925E0">
          <w:rPr>
            <w:webHidden/>
          </w:rPr>
          <w:tab/>
        </w:r>
        <w:r>
          <w:rPr>
            <w:webHidden/>
          </w:rPr>
          <w:fldChar w:fldCharType="begin"/>
        </w:r>
        <w:r w:rsidR="000925E0">
          <w:rPr>
            <w:webHidden/>
          </w:rPr>
          <w:instrText xml:space="preserve"> PAGEREF _Toc46848424 \h </w:instrText>
        </w:r>
        <w:r>
          <w:rPr>
            <w:webHidden/>
          </w:rPr>
        </w:r>
        <w:r>
          <w:rPr>
            <w:webHidden/>
          </w:rPr>
          <w:fldChar w:fldCharType="separate"/>
        </w:r>
        <w:r w:rsidR="00F657C7">
          <w:rPr>
            <w:webHidden/>
          </w:rPr>
          <w:t>27</w:t>
        </w:r>
        <w:r>
          <w:rPr>
            <w:webHidden/>
          </w:rPr>
          <w:fldChar w:fldCharType="end"/>
        </w:r>
      </w:hyperlink>
    </w:p>
    <w:p w:rsidR="000925E0" w:rsidRDefault="007B1CEE">
      <w:pPr>
        <w:pStyle w:val="34"/>
        <w:rPr>
          <w:rFonts w:asciiTheme="minorHAnsi" w:eastAsiaTheme="minorEastAsia" w:hAnsiTheme="minorHAnsi" w:cstheme="minorBidi"/>
          <w:sz w:val="22"/>
          <w:szCs w:val="22"/>
          <w:lang w:eastAsia="zh-CN"/>
        </w:rPr>
      </w:pPr>
      <w:hyperlink w:anchor="_Toc46848425" w:history="1">
        <w:r w:rsidR="000925E0" w:rsidRPr="007D0A41">
          <w:rPr>
            <w:rStyle w:val="affb"/>
          </w:rPr>
          <w:t>6.4.1. Intent Users and Intent Types</w:t>
        </w:r>
        <w:r w:rsidR="000925E0">
          <w:rPr>
            <w:webHidden/>
          </w:rPr>
          <w:tab/>
        </w:r>
        <w:r>
          <w:rPr>
            <w:webHidden/>
          </w:rPr>
          <w:fldChar w:fldCharType="begin"/>
        </w:r>
        <w:r w:rsidR="000925E0">
          <w:rPr>
            <w:webHidden/>
          </w:rPr>
          <w:instrText xml:space="preserve"> PAGEREF _Toc46848425 \h </w:instrText>
        </w:r>
        <w:r>
          <w:rPr>
            <w:webHidden/>
          </w:rPr>
        </w:r>
        <w:r>
          <w:rPr>
            <w:webHidden/>
          </w:rPr>
          <w:fldChar w:fldCharType="separate"/>
        </w:r>
        <w:r w:rsidR="00F657C7">
          <w:rPr>
            <w:webHidden/>
          </w:rPr>
          <w:t>27</w:t>
        </w:r>
        <w:r>
          <w:rPr>
            <w:webHidden/>
          </w:rPr>
          <w:fldChar w:fldCharType="end"/>
        </w:r>
      </w:hyperlink>
    </w:p>
    <w:p w:rsidR="000925E0" w:rsidRDefault="007B1CEE">
      <w:pPr>
        <w:pStyle w:val="34"/>
        <w:rPr>
          <w:rFonts w:asciiTheme="minorHAnsi" w:eastAsiaTheme="minorEastAsia" w:hAnsiTheme="minorHAnsi" w:cstheme="minorBidi"/>
          <w:sz w:val="22"/>
          <w:szCs w:val="22"/>
          <w:lang w:eastAsia="zh-CN"/>
        </w:rPr>
      </w:pPr>
      <w:hyperlink w:anchor="_Toc46848426" w:history="1">
        <w:r w:rsidR="000925E0" w:rsidRPr="007D0A41">
          <w:rPr>
            <w:rStyle w:val="affb"/>
          </w:rPr>
          <w:t>6.4.2. Intent Categories</w:t>
        </w:r>
        <w:r w:rsidR="000925E0">
          <w:rPr>
            <w:webHidden/>
          </w:rPr>
          <w:tab/>
        </w:r>
        <w:r>
          <w:rPr>
            <w:webHidden/>
          </w:rPr>
          <w:fldChar w:fldCharType="begin"/>
        </w:r>
        <w:r w:rsidR="000925E0">
          <w:rPr>
            <w:webHidden/>
          </w:rPr>
          <w:instrText xml:space="preserve"> PAGEREF _Toc46848426 \h </w:instrText>
        </w:r>
        <w:r>
          <w:rPr>
            <w:webHidden/>
          </w:rPr>
        </w:r>
        <w:r>
          <w:rPr>
            <w:webHidden/>
          </w:rPr>
          <w:fldChar w:fldCharType="separate"/>
        </w:r>
        <w:r w:rsidR="00F657C7">
          <w:rPr>
            <w:webHidden/>
          </w:rPr>
          <w:t>31</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27" w:history="1">
        <w:r w:rsidR="000925E0" w:rsidRPr="007D0A41">
          <w:rPr>
            <w:rStyle w:val="affb"/>
          </w:rPr>
          <w:t>6.5. Intent Classification for Enterprise Solution</w:t>
        </w:r>
        <w:r w:rsidR="000925E0">
          <w:rPr>
            <w:webHidden/>
          </w:rPr>
          <w:tab/>
        </w:r>
        <w:r>
          <w:rPr>
            <w:webHidden/>
          </w:rPr>
          <w:fldChar w:fldCharType="begin"/>
        </w:r>
        <w:r w:rsidR="000925E0">
          <w:rPr>
            <w:webHidden/>
          </w:rPr>
          <w:instrText xml:space="preserve"> PAGEREF _Toc46848427 \h </w:instrText>
        </w:r>
        <w:r>
          <w:rPr>
            <w:webHidden/>
          </w:rPr>
        </w:r>
        <w:r>
          <w:rPr>
            <w:webHidden/>
          </w:rPr>
          <w:fldChar w:fldCharType="separate"/>
        </w:r>
        <w:r w:rsidR="00F657C7">
          <w:rPr>
            <w:webHidden/>
          </w:rPr>
          <w:t>34</w:t>
        </w:r>
        <w:r>
          <w:rPr>
            <w:webHidden/>
          </w:rPr>
          <w:fldChar w:fldCharType="end"/>
        </w:r>
      </w:hyperlink>
    </w:p>
    <w:p w:rsidR="000925E0" w:rsidRDefault="007B1CEE">
      <w:pPr>
        <w:pStyle w:val="34"/>
        <w:rPr>
          <w:rFonts w:asciiTheme="minorHAnsi" w:eastAsiaTheme="minorEastAsia" w:hAnsiTheme="minorHAnsi" w:cstheme="minorBidi"/>
          <w:sz w:val="22"/>
          <w:szCs w:val="22"/>
          <w:lang w:eastAsia="zh-CN"/>
        </w:rPr>
      </w:pPr>
      <w:hyperlink w:anchor="_Toc46848428" w:history="1">
        <w:r w:rsidR="000925E0" w:rsidRPr="007D0A41">
          <w:rPr>
            <w:rStyle w:val="affb"/>
          </w:rPr>
          <w:t>6.5.1. Intent Users and Intent Types</w:t>
        </w:r>
        <w:r w:rsidR="000925E0">
          <w:rPr>
            <w:webHidden/>
          </w:rPr>
          <w:tab/>
        </w:r>
        <w:r>
          <w:rPr>
            <w:webHidden/>
          </w:rPr>
          <w:fldChar w:fldCharType="begin"/>
        </w:r>
        <w:r w:rsidR="000925E0">
          <w:rPr>
            <w:webHidden/>
          </w:rPr>
          <w:instrText xml:space="preserve"> PAGEREF _Toc46848428 \h </w:instrText>
        </w:r>
        <w:r>
          <w:rPr>
            <w:webHidden/>
          </w:rPr>
        </w:r>
        <w:r>
          <w:rPr>
            <w:webHidden/>
          </w:rPr>
          <w:fldChar w:fldCharType="separate"/>
        </w:r>
        <w:r w:rsidR="00F657C7">
          <w:rPr>
            <w:webHidden/>
          </w:rPr>
          <w:t>34</w:t>
        </w:r>
        <w:r>
          <w:rPr>
            <w:webHidden/>
          </w:rPr>
          <w:fldChar w:fldCharType="end"/>
        </w:r>
      </w:hyperlink>
    </w:p>
    <w:p w:rsidR="000925E0" w:rsidRDefault="007B1CEE">
      <w:pPr>
        <w:pStyle w:val="34"/>
        <w:rPr>
          <w:rFonts w:asciiTheme="minorHAnsi" w:eastAsiaTheme="minorEastAsia" w:hAnsiTheme="minorHAnsi" w:cstheme="minorBidi"/>
          <w:sz w:val="22"/>
          <w:szCs w:val="22"/>
          <w:lang w:eastAsia="zh-CN"/>
        </w:rPr>
      </w:pPr>
      <w:hyperlink w:anchor="_Toc46848429" w:history="1">
        <w:r w:rsidR="000925E0" w:rsidRPr="007D0A41">
          <w:rPr>
            <w:rStyle w:val="affb"/>
          </w:rPr>
          <w:t>6.5.2. Intent Categories</w:t>
        </w:r>
        <w:r w:rsidR="000925E0">
          <w:rPr>
            <w:webHidden/>
          </w:rPr>
          <w:tab/>
        </w:r>
        <w:r>
          <w:rPr>
            <w:webHidden/>
          </w:rPr>
          <w:fldChar w:fldCharType="begin"/>
        </w:r>
        <w:r w:rsidR="000925E0">
          <w:rPr>
            <w:webHidden/>
          </w:rPr>
          <w:instrText xml:space="preserve"> PAGEREF _Toc46848429 \h </w:instrText>
        </w:r>
        <w:r>
          <w:rPr>
            <w:webHidden/>
          </w:rPr>
        </w:r>
        <w:r>
          <w:rPr>
            <w:webHidden/>
          </w:rPr>
          <w:fldChar w:fldCharType="separate"/>
        </w:r>
        <w:r w:rsidR="00F657C7">
          <w:rPr>
            <w:webHidden/>
          </w:rPr>
          <w:t>36</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30" w:history="1">
        <w:r w:rsidR="000925E0" w:rsidRPr="007D0A41">
          <w:rPr>
            <w:rStyle w:val="affb"/>
          </w:rPr>
          <w:t>7. Involvement of Intent in the Application of AI to Network Manage ment</w:t>
        </w:r>
        <w:r w:rsidR="000925E0">
          <w:rPr>
            <w:webHidden/>
          </w:rPr>
          <w:tab/>
        </w:r>
        <w:r>
          <w:rPr>
            <w:webHidden/>
          </w:rPr>
          <w:fldChar w:fldCharType="begin"/>
        </w:r>
        <w:r w:rsidR="000925E0">
          <w:rPr>
            <w:webHidden/>
          </w:rPr>
          <w:instrText xml:space="preserve"> PAGEREF _Toc46848430 \h </w:instrText>
        </w:r>
        <w:r>
          <w:rPr>
            <w:webHidden/>
          </w:rPr>
        </w:r>
        <w:r>
          <w:rPr>
            <w:webHidden/>
          </w:rPr>
          <w:fldChar w:fldCharType="separate"/>
        </w:r>
        <w:r w:rsidR="00F657C7">
          <w:rPr>
            <w:webHidden/>
          </w:rPr>
          <w:t>38</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31" w:history="1">
        <w:r w:rsidR="000925E0" w:rsidRPr="007D0A41">
          <w:rPr>
            <w:rStyle w:val="affb"/>
          </w:rPr>
          <w:t>8. Security Considerations</w:t>
        </w:r>
        <w:r w:rsidR="000925E0">
          <w:rPr>
            <w:webHidden/>
          </w:rPr>
          <w:tab/>
        </w:r>
        <w:r>
          <w:rPr>
            <w:webHidden/>
          </w:rPr>
          <w:fldChar w:fldCharType="begin"/>
        </w:r>
        <w:r w:rsidR="000925E0">
          <w:rPr>
            <w:webHidden/>
          </w:rPr>
          <w:instrText xml:space="preserve"> PAGEREF _Toc46848431 \h </w:instrText>
        </w:r>
        <w:r>
          <w:rPr>
            <w:webHidden/>
          </w:rPr>
        </w:r>
        <w:r>
          <w:rPr>
            <w:webHidden/>
          </w:rPr>
          <w:fldChar w:fldCharType="separate"/>
        </w:r>
        <w:r w:rsidR="00F657C7">
          <w:rPr>
            <w:webHidden/>
          </w:rPr>
          <w:t>39</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32" w:history="1">
        <w:r w:rsidR="000925E0" w:rsidRPr="007D0A41">
          <w:rPr>
            <w:rStyle w:val="affb"/>
          </w:rPr>
          <w:t>9. IANA Considerations</w:t>
        </w:r>
        <w:r w:rsidR="000925E0">
          <w:rPr>
            <w:webHidden/>
          </w:rPr>
          <w:tab/>
        </w:r>
        <w:r>
          <w:rPr>
            <w:webHidden/>
          </w:rPr>
          <w:fldChar w:fldCharType="begin"/>
        </w:r>
        <w:r w:rsidR="000925E0">
          <w:rPr>
            <w:webHidden/>
          </w:rPr>
          <w:instrText xml:space="preserve"> PAGEREF _Toc46848432 \h </w:instrText>
        </w:r>
        <w:r>
          <w:rPr>
            <w:webHidden/>
          </w:rPr>
        </w:r>
        <w:r>
          <w:rPr>
            <w:webHidden/>
          </w:rPr>
          <w:fldChar w:fldCharType="separate"/>
        </w:r>
        <w:r w:rsidR="00F657C7">
          <w:rPr>
            <w:webHidden/>
          </w:rPr>
          <w:t>39</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33" w:history="1">
        <w:r w:rsidR="000925E0" w:rsidRPr="007D0A41">
          <w:rPr>
            <w:rStyle w:val="affb"/>
          </w:rPr>
          <w:t>10. Contributors</w:t>
        </w:r>
        <w:r w:rsidR="000925E0">
          <w:rPr>
            <w:webHidden/>
          </w:rPr>
          <w:tab/>
        </w:r>
        <w:r>
          <w:rPr>
            <w:webHidden/>
          </w:rPr>
          <w:fldChar w:fldCharType="begin"/>
        </w:r>
        <w:r w:rsidR="000925E0">
          <w:rPr>
            <w:webHidden/>
          </w:rPr>
          <w:instrText xml:space="preserve"> PAGEREF _Toc46848433 \h </w:instrText>
        </w:r>
        <w:r>
          <w:rPr>
            <w:webHidden/>
          </w:rPr>
        </w:r>
        <w:r>
          <w:rPr>
            <w:webHidden/>
          </w:rPr>
          <w:fldChar w:fldCharType="separate"/>
        </w:r>
        <w:r w:rsidR="00F657C7">
          <w:rPr>
            <w:webHidden/>
          </w:rPr>
          <w:t>39</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34" w:history="1">
        <w:r w:rsidR="000925E0" w:rsidRPr="007D0A41">
          <w:rPr>
            <w:rStyle w:val="affb"/>
            <w:rFonts w:eastAsia="宋体"/>
            <w:lang w:eastAsia="zh-CN"/>
          </w:rPr>
          <w:t>11.</w:t>
        </w:r>
        <w:r w:rsidR="000925E0" w:rsidRPr="007D0A41">
          <w:rPr>
            <w:rStyle w:val="affb"/>
          </w:rPr>
          <w:t xml:space="preserve"> Acknowledgments</w:t>
        </w:r>
        <w:r w:rsidR="000925E0">
          <w:rPr>
            <w:webHidden/>
          </w:rPr>
          <w:tab/>
        </w:r>
        <w:r>
          <w:rPr>
            <w:webHidden/>
          </w:rPr>
          <w:fldChar w:fldCharType="begin"/>
        </w:r>
        <w:r w:rsidR="000925E0">
          <w:rPr>
            <w:webHidden/>
          </w:rPr>
          <w:instrText xml:space="preserve"> PAGEREF _Toc46848434 \h </w:instrText>
        </w:r>
        <w:r>
          <w:rPr>
            <w:webHidden/>
          </w:rPr>
        </w:r>
        <w:r>
          <w:rPr>
            <w:webHidden/>
          </w:rPr>
          <w:fldChar w:fldCharType="separate"/>
        </w:r>
        <w:r w:rsidR="00F657C7">
          <w:rPr>
            <w:webHidden/>
          </w:rPr>
          <w:t>40</w:t>
        </w:r>
        <w:r>
          <w:rPr>
            <w:webHidden/>
          </w:rPr>
          <w:fldChar w:fldCharType="end"/>
        </w:r>
      </w:hyperlink>
    </w:p>
    <w:p w:rsidR="000925E0" w:rsidRDefault="007B1CEE">
      <w:pPr>
        <w:pStyle w:val="10"/>
        <w:rPr>
          <w:rFonts w:asciiTheme="minorHAnsi" w:eastAsiaTheme="minorEastAsia" w:hAnsiTheme="minorHAnsi" w:cstheme="minorBidi"/>
          <w:sz w:val="22"/>
          <w:szCs w:val="22"/>
          <w:lang w:eastAsia="zh-CN"/>
        </w:rPr>
      </w:pPr>
      <w:hyperlink w:anchor="_Toc46848435" w:history="1">
        <w:r w:rsidR="000925E0" w:rsidRPr="007D0A41">
          <w:rPr>
            <w:rStyle w:val="affb"/>
          </w:rPr>
          <w:t>12. References</w:t>
        </w:r>
        <w:r w:rsidR="000925E0">
          <w:rPr>
            <w:webHidden/>
          </w:rPr>
          <w:tab/>
        </w:r>
        <w:r>
          <w:rPr>
            <w:webHidden/>
          </w:rPr>
          <w:fldChar w:fldCharType="begin"/>
        </w:r>
        <w:r w:rsidR="000925E0">
          <w:rPr>
            <w:webHidden/>
          </w:rPr>
          <w:instrText xml:space="preserve"> PAGEREF _Toc46848435 \h </w:instrText>
        </w:r>
        <w:r>
          <w:rPr>
            <w:webHidden/>
          </w:rPr>
        </w:r>
        <w:r>
          <w:rPr>
            <w:webHidden/>
          </w:rPr>
          <w:fldChar w:fldCharType="separate"/>
        </w:r>
        <w:r w:rsidR="00F657C7">
          <w:rPr>
            <w:webHidden/>
          </w:rPr>
          <w:t>40</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36" w:history="1">
        <w:r w:rsidR="000925E0" w:rsidRPr="007D0A41">
          <w:rPr>
            <w:rStyle w:val="affb"/>
          </w:rPr>
          <w:t>12.1. Normative References</w:t>
        </w:r>
        <w:r w:rsidR="000925E0">
          <w:rPr>
            <w:webHidden/>
          </w:rPr>
          <w:tab/>
        </w:r>
        <w:r>
          <w:rPr>
            <w:webHidden/>
          </w:rPr>
          <w:fldChar w:fldCharType="begin"/>
        </w:r>
        <w:r w:rsidR="000925E0">
          <w:rPr>
            <w:webHidden/>
          </w:rPr>
          <w:instrText xml:space="preserve"> PAGEREF _Toc46848436 \h </w:instrText>
        </w:r>
        <w:r>
          <w:rPr>
            <w:webHidden/>
          </w:rPr>
        </w:r>
        <w:r>
          <w:rPr>
            <w:webHidden/>
          </w:rPr>
          <w:fldChar w:fldCharType="separate"/>
        </w:r>
        <w:r w:rsidR="00F657C7">
          <w:rPr>
            <w:webHidden/>
          </w:rPr>
          <w:t>40</w:t>
        </w:r>
        <w:r>
          <w:rPr>
            <w:webHidden/>
          </w:rPr>
          <w:fldChar w:fldCharType="end"/>
        </w:r>
      </w:hyperlink>
    </w:p>
    <w:p w:rsidR="000925E0" w:rsidRDefault="007B1CEE">
      <w:pPr>
        <w:pStyle w:val="24"/>
        <w:rPr>
          <w:rFonts w:asciiTheme="minorHAnsi" w:eastAsiaTheme="minorEastAsia" w:hAnsiTheme="minorHAnsi" w:cstheme="minorBidi"/>
          <w:sz w:val="22"/>
          <w:szCs w:val="22"/>
          <w:lang w:eastAsia="zh-CN"/>
        </w:rPr>
      </w:pPr>
      <w:hyperlink w:anchor="_Toc46848437" w:history="1">
        <w:r w:rsidR="000925E0" w:rsidRPr="007D0A41">
          <w:rPr>
            <w:rStyle w:val="affb"/>
          </w:rPr>
          <w:t>12.2. Informative References</w:t>
        </w:r>
        <w:r w:rsidR="000925E0">
          <w:rPr>
            <w:webHidden/>
          </w:rPr>
          <w:tab/>
        </w:r>
        <w:r>
          <w:rPr>
            <w:webHidden/>
          </w:rPr>
          <w:fldChar w:fldCharType="begin"/>
        </w:r>
        <w:r w:rsidR="000925E0">
          <w:rPr>
            <w:webHidden/>
          </w:rPr>
          <w:instrText xml:space="preserve"> PAGEREF _Toc46848437 \h </w:instrText>
        </w:r>
        <w:r>
          <w:rPr>
            <w:webHidden/>
          </w:rPr>
        </w:r>
        <w:r>
          <w:rPr>
            <w:webHidden/>
          </w:rPr>
          <w:fldChar w:fldCharType="separate"/>
        </w:r>
        <w:r w:rsidR="00F657C7">
          <w:rPr>
            <w:webHidden/>
          </w:rPr>
          <w:t>40</w:t>
        </w:r>
        <w:r>
          <w:rPr>
            <w:webHidden/>
          </w:rPr>
          <w:fldChar w:fldCharType="end"/>
        </w:r>
      </w:hyperlink>
    </w:p>
    <w:p w:rsidR="00163B38" w:rsidRPr="00ED040D" w:rsidRDefault="007B1CEE" w:rsidP="00B30945">
      <w:pPr>
        <w:pStyle w:val="10"/>
        <w:ind w:right="-122"/>
      </w:pPr>
      <w:r w:rsidRPr="00ED040D">
        <w:fldChar w:fldCharType="end"/>
      </w:r>
    </w:p>
    <w:p w:rsidR="00163B38" w:rsidRPr="00416A91" w:rsidRDefault="003711C6" w:rsidP="00B30945">
      <w:pPr>
        <w:pStyle w:val="1"/>
        <w:ind w:right="-122"/>
      </w:pPr>
      <w:bookmarkStart w:id="44" w:name="_Toc46848397"/>
      <w:r w:rsidRPr="00416A91">
        <w:t>Introduction</w:t>
      </w:r>
      <w:bookmarkEnd w:id="44"/>
    </w:p>
    <w:p w:rsidR="008F1BEA" w:rsidRPr="008F1BEA" w:rsidRDefault="004B2DDF" w:rsidP="00B30945">
      <w:pPr>
        <w:ind w:right="-122"/>
        <w:rPr>
          <w:rFonts w:eastAsia="宋体"/>
          <w:lang w:eastAsia="zh-CN"/>
        </w:rPr>
      </w:pPr>
      <w:r w:rsidRPr="004B2DDF">
        <w:rPr>
          <w:rFonts w:eastAsia="宋体"/>
          <w:lang w:eastAsia="zh-CN"/>
        </w:rPr>
        <w:t>The vision of intent-driven networks has attracted a lot ofattention, as it promises to simplify the management of networks byhuman operators by simply specifying what should happen on thenetwork, without giving any instructions on how to do it. This</w:t>
      </w:r>
      <w:r w:rsidR="008F1BEA" w:rsidRPr="008F1BEA">
        <w:rPr>
          <w:rFonts w:eastAsia="宋体"/>
          <w:lang w:eastAsia="zh-CN"/>
        </w:rPr>
        <w:t xml:space="preserve">promise led many </w:t>
      </w:r>
      <w:r w:rsidR="008F1BEA" w:rsidRPr="008F1BEA">
        <w:rPr>
          <w:rFonts w:eastAsia="宋体"/>
          <w:lang w:eastAsia="zh-CN"/>
        </w:rPr>
        <w:lastRenderedPageBreak/>
        <w:t>telecom comp</w:t>
      </w:r>
      <w:r w:rsidR="008F1BEA">
        <w:rPr>
          <w:rFonts w:eastAsia="宋体"/>
          <w:lang w:eastAsia="zh-CN"/>
        </w:rPr>
        <w:t xml:space="preserve">anies to begin adopting this new </w:t>
      </w:r>
      <w:r w:rsidR="008F1BEA" w:rsidRPr="008F1BEA">
        <w:rPr>
          <w:rFonts w:eastAsia="宋体"/>
          <w:lang w:eastAsia="zh-CN"/>
        </w:rPr>
        <w:t>paradigm, and many SDOs to propose various intent variants.</w:t>
      </w:r>
    </w:p>
    <w:p w:rsidR="008F1BEA" w:rsidRPr="008F1BEA" w:rsidRDefault="008F1BEA" w:rsidP="00B30945">
      <w:pPr>
        <w:spacing w:after="0" w:line="240" w:lineRule="auto"/>
        <w:ind w:left="426" w:right="-122"/>
        <w:rPr>
          <w:rFonts w:eastAsia="宋体"/>
          <w:lang w:eastAsia="zh-CN"/>
        </w:rPr>
      </w:pPr>
      <w:r w:rsidRPr="008F1BEA">
        <w:rPr>
          <w:rFonts w:eastAsia="宋体"/>
          <w:lang w:eastAsia="zh-CN"/>
        </w:rPr>
        <w:t>All SDOs, and open source projects, s</w:t>
      </w:r>
      <w:r w:rsidR="004E3742">
        <w:rPr>
          <w:rFonts w:eastAsia="宋体"/>
          <w:lang w:eastAsia="zh-CN"/>
        </w:rPr>
        <w:t xml:space="preserve">uch as IETF [ANIMA], ONF [ONF], </w:t>
      </w:r>
      <w:r w:rsidRPr="008F1BEA">
        <w:rPr>
          <w:rFonts w:eastAsia="宋体"/>
          <w:lang w:eastAsia="zh-CN"/>
        </w:rPr>
        <w:t>ONOS [ONOS], have proposed intents</w:t>
      </w:r>
      <w:r>
        <w:rPr>
          <w:rFonts w:eastAsia="宋体"/>
          <w:lang w:eastAsia="zh-CN"/>
        </w:rPr>
        <w:t xml:space="preserve"> as a declarative interface for</w:t>
      </w:r>
      <w:r w:rsidRPr="008F1BEA">
        <w:rPr>
          <w:rFonts w:eastAsia="宋体"/>
          <w:lang w:eastAsia="zh-CN"/>
        </w:rPr>
        <w:t>defining a set of network operations to execute.</w:t>
      </w:r>
    </w:p>
    <w:p w:rsidR="008F1BEA" w:rsidRPr="008F1BEA" w:rsidRDefault="008F1BEA" w:rsidP="00B30945">
      <w:pPr>
        <w:spacing w:after="0" w:line="240" w:lineRule="auto"/>
        <w:ind w:left="0" w:right="-122"/>
        <w:rPr>
          <w:rFonts w:eastAsia="宋体"/>
          <w:lang w:eastAsia="zh-CN"/>
        </w:rPr>
      </w:pPr>
    </w:p>
    <w:p w:rsidR="008F1BEA" w:rsidRPr="008F1BEA" w:rsidRDefault="008F1BEA" w:rsidP="00B30945">
      <w:pPr>
        <w:tabs>
          <w:tab w:val="clear" w:pos="432"/>
        </w:tabs>
        <w:spacing w:after="0" w:line="240" w:lineRule="auto"/>
        <w:ind w:left="426" w:right="-122"/>
        <w:rPr>
          <w:rFonts w:eastAsia="宋体"/>
          <w:lang w:eastAsia="zh-CN"/>
        </w:rPr>
      </w:pPr>
      <w:r w:rsidRPr="008F1BEA">
        <w:rPr>
          <w:rFonts w:eastAsia="宋体"/>
          <w:lang w:eastAsia="zh-CN"/>
        </w:rPr>
        <w:t>As such, IETF [ANIMA] defines inten</w:t>
      </w:r>
      <w:r w:rsidR="00D11518">
        <w:rPr>
          <w:rFonts w:eastAsia="宋体"/>
          <w:lang w:eastAsia="zh-CN"/>
        </w:rPr>
        <w:t xml:space="preserve">t as a declarative policy and </w:t>
      </w:r>
      <w:r w:rsidRPr="008F1BEA">
        <w:rPr>
          <w:rFonts w:eastAsia="宋体"/>
          <w:lang w:eastAsia="zh-CN"/>
        </w:rPr>
        <w:t>focuses on providing a more complete definition of it, a tentativeformat, and a life-cycle. Within ONF [ONOS] intent is represented asa list of CLI commands that allows users to pass low-level detailson the network, such as flows, or host addresses. ONF through itsBoulder and Aspen projects focuses on NBI semantics and intentmodels.</w:t>
      </w:r>
    </w:p>
    <w:p w:rsidR="008F1BEA" w:rsidRPr="008F1BEA" w:rsidRDefault="008F1BEA" w:rsidP="00B30945">
      <w:pPr>
        <w:spacing w:after="0" w:line="240" w:lineRule="auto"/>
        <w:ind w:left="0" w:right="-122"/>
        <w:rPr>
          <w:rFonts w:eastAsia="宋体"/>
          <w:lang w:eastAsia="zh-CN"/>
        </w:rPr>
      </w:pPr>
    </w:p>
    <w:p w:rsidR="008F1BEA" w:rsidRDefault="008F1BEA" w:rsidP="00B30945">
      <w:pPr>
        <w:spacing w:after="0" w:line="240" w:lineRule="auto"/>
        <w:ind w:left="426" w:right="-122"/>
        <w:rPr>
          <w:rFonts w:eastAsia="宋体"/>
          <w:lang w:eastAsia="zh-CN"/>
        </w:rPr>
      </w:pPr>
      <w:r w:rsidRPr="008F1BEA">
        <w:rPr>
          <w:rFonts w:eastAsia="宋体"/>
          <w:lang w:eastAsia="zh-CN"/>
        </w:rPr>
        <w:t>As it can be observed, each of the a</w:t>
      </w:r>
      <w:r>
        <w:rPr>
          <w:rFonts w:eastAsia="宋体"/>
          <w:lang w:eastAsia="zh-CN"/>
        </w:rPr>
        <w:t xml:space="preserve">forementioned SDOs came up with </w:t>
      </w:r>
      <w:r w:rsidRPr="008F1BEA">
        <w:rPr>
          <w:rFonts w:eastAsia="宋体"/>
          <w:lang w:eastAsia="zh-CN"/>
        </w:rPr>
        <w:t xml:space="preserve">their own way of specifying an intent, and with their own understanding of what an Intent is. Each SDO defines a set of </w:t>
      </w:r>
      <w:r>
        <w:rPr>
          <w:rFonts w:eastAsia="宋体"/>
          <w:lang w:eastAsia="zh-CN"/>
        </w:rPr>
        <w:t>t</w:t>
      </w:r>
      <w:r w:rsidRPr="008F1BEA">
        <w:rPr>
          <w:rFonts w:eastAsia="宋体"/>
          <w:lang w:eastAsia="zh-CN"/>
        </w:rPr>
        <w:t>erms and level of abstraction, its intended users, and the applications and usage scenarios.</w:t>
      </w:r>
    </w:p>
    <w:p w:rsidR="008F1BEA" w:rsidRDefault="008F1BEA" w:rsidP="00B30945">
      <w:pPr>
        <w:ind w:right="-122"/>
        <w:rPr>
          <w:rFonts w:eastAsia="宋体"/>
          <w:lang w:eastAsia="zh-CN"/>
        </w:rPr>
      </w:pPr>
    </w:p>
    <w:p w:rsidR="007531F5" w:rsidRPr="00ED040D" w:rsidRDefault="009D301F" w:rsidP="00B30945">
      <w:pPr>
        <w:ind w:right="-122"/>
        <w:rPr>
          <w:rFonts w:eastAsia="宋体"/>
          <w:lang w:eastAsia="zh-CN"/>
        </w:rPr>
      </w:pPr>
      <w:r>
        <w:rPr>
          <w:rFonts w:eastAsia="宋体"/>
          <w:lang w:eastAsia="zh-CN"/>
        </w:rPr>
        <w:t>However</w:t>
      </w:r>
      <w:r w:rsidR="007531F5" w:rsidRPr="00ED040D">
        <w:rPr>
          <w:rFonts w:eastAsia="宋体"/>
          <w:lang w:eastAsia="zh-CN"/>
        </w:rPr>
        <w:t xml:space="preserve">, all </w:t>
      </w:r>
      <w:r w:rsidR="00E2500C" w:rsidRPr="00ED040D">
        <w:rPr>
          <w:rFonts w:eastAsia="宋体"/>
          <w:lang w:eastAsia="zh-CN"/>
        </w:rPr>
        <w:t xml:space="preserve">intent approaches </w:t>
      </w:r>
      <w:r w:rsidR="007531F5" w:rsidRPr="00ED040D">
        <w:rPr>
          <w:rFonts w:eastAsia="宋体"/>
          <w:lang w:eastAsia="zh-CN"/>
        </w:rPr>
        <w:t>proposed by SDOs share the same following features:</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7531F5" w:rsidRPr="00B30945">
        <w:rPr>
          <w:rFonts w:eastAsia="宋体"/>
          <w:lang w:eastAsia="zh-CN"/>
        </w:rPr>
        <w:t>d</w:t>
      </w:r>
      <w:r w:rsidR="009F2153" w:rsidRPr="00B30945">
        <w:rPr>
          <w:rFonts w:eastAsia="宋体"/>
          <w:lang w:eastAsia="zh-CN"/>
        </w:rPr>
        <w:t>eclarative in nature</w:t>
      </w:r>
      <w:r w:rsidR="002B7CD7" w:rsidRPr="00B30945">
        <w:rPr>
          <w:rFonts w:eastAsia="宋体"/>
          <w:lang w:eastAsia="zh-CN"/>
        </w:rPr>
        <w:t>,</w:t>
      </w:r>
      <w:r w:rsidR="009F2153" w:rsidRPr="00B30945">
        <w:rPr>
          <w:rFonts w:eastAsia="宋体"/>
          <w:lang w:eastAsia="zh-CN"/>
        </w:rPr>
        <w:t xml:space="preserve"> meaning </w:t>
      </w:r>
      <w:r w:rsidR="007531F5" w:rsidRPr="00B30945">
        <w:rPr>
          <w:rFonts w:eastAsia="宋体"/>
          <w:lang w:eastAsia="zh-CN"/>
        </w:rPr>
        <w:t xml:space="preserve">that a user specifies the goal on the network without specifying how to </w:t>
      </w:r>
      <w:r w:rsidRPr="00B30945">
        <w:rPr>
          <w:rFonts w:eastAsia="宋体"/>
          <w:lang w:eastAsia="zh-CN"/>
        </w:rPr>
        <w:t>achieve</w:t>
      </w:r>
      <w:r w:rsidR="007531F5" w:rsidRPr="00B30945">
        <w:rPr>
          <w:rFonts w:eastAsia="宋体"/>
          <w:lang w:eastAsia="zh-CN"/>
        </w:rPr>
        <w:t xml:space="preserve"> that goal</w:t>
      </w:r>
      <w:r w:rsidR="002B7CD7" w:rsidRPr="00B30945">
        <w:rPr>
          <w:rFonts w:eastAsia="宋体"/>
          <w:lang w:eastAsia="zh-CN"/>
        </w:rPr>
        <w:t>.</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be </w:t>
      </w:r>
      <w:r w:rsidR="009F2153" w:rsidRPr="00B30945">
        <w:rPr>
          <w:rFonts w:eastAsia="宋体"/>
          <w:lang w:eastAsia="zh-CN"/>
        </w:rPr>
        <w:t xml:space="preserve">vendor </w:t>
      </w:r>
      <w:r w:rsidR="002B7CD7" w:rsidRPr="00B30945">
        <w:rPr>
          <w:rFonts w:eastAsia="宋体"/>
          <w:lang w:eastAsia="zh-CN"/>
        </w:rPr>
        <w:t xml:space="preserve">agnostic, in the sense that </w:t>
      </w:r>
      <w:r w:rsidR="007531F5" w:rsidRPr="00B30945">
        <w:rPr>
          <w:rFonts w:eastAsia="宋体"/>
          <w:lang w:eastAsia="zh-CN"/>
        </w:rPr>
        <w:t xml:space="preserve">it abstracts </w:t>
      </w:r>
      <w:r w:rsidR="00774B09" w:rsidRPr="00B30945">
        <w:rPr>
          <w:rFonts w:eastAsia="宋体"/>
          <w:lang w:eastAsia="zh-CN"/>
        </w:rPr>
        <w:t>the network capabilities, or the network infrastructure from the user, and it can be ported across different platforms.</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E2500C" w:rsidRPr="00B30945">
        <w:rPr>
          <w:rFonts w:eastAsia="宋体"/>
          <w:lang w:eastAsia="zh-CN"/>
        </w:rPr>
        <w:t xml:space="preserve"> must provide an </w:t>
      </w:r>
      <w:r w:rsidR="002B7CD7" w:rsidRPr="00B30945">
        <w:rPr>
          <w:rFonts w:eastAsia="宋体"/>
          <w:lang w:eastAsia="zh-CN"/>
        </w:rPr>
        <w:t>easy-to-use interface, which simplifies</w:t>
      </w:r>
      <w:r w:rsidR="00774B09" w:rsidRPr="00B30945">
        <w:rPr>
          <w:rFonts w:eastAsia="宋体"/>
          <w:lang w:eastAsia="zh-CN"/>
        </w:rPr>
        <w:t xml:space="preserve"> the </w:t>
      </w:r>
      <w:r w:rsidRPr="00B30945">
        <w:rPr>
          <w:rFonts w:eastAsia="宋体"/>
          <w:lang w:eastAsia="zh-CN"/>
        </w:rPr>
        <w:t>users’</w:t>
      </w:r>
      <w:r w:rsidR="00774B09" w:rsidRPr="00B30945">
        <w:rPr>
          <w:rFonts w:eastAsia="宋体"/>
          <w:lang w:eastAsia="zh-CN"/>
        </w:rPr>
        <w:t xml:space="preserve"> interaction with the intent system through the usage of familiar terminology or concepts.</w:t>
      </w:r>
    </w:p>
    <w:p w:rsidR="009F2153" w:rsidRPr="00B30945" w:rsidRDefault="006D6C76" w:rsidP="00B30945">
      <w:pPr>
        <w:pStyle w:val="affe"/>
        <w:numPr>
          <w:ilvl w:val="0"/>
          <w:numId w:val="55"/>
        </w:numPr>
        <w:ind w:right="-122" w:firstLineChars="0"/>
        <w:rPr>
          <w:rFonts w:eastAsia="宋体"/>
          <w:lang w:eastAsia="zh-CN"/>
        </w:rPr>
      </w:pPr>
      <w:r w:rsidRPr="00B30945">
        <w:rPr>
          <w:rFonts w:eastAsia="宋体"/>
          <w:lang w:eastAsia="zh-CN"/>
        </w:rPr>
        <w:t>It</w:t>
      </w:r>
      <w:r w:rsidR="009F2153" w:rsidRPr="00B30945">
        <w:rPr>
          <w:rFonts w:eastAsia="宋体"/>
          <w:lang w:eastAsia="zh-CN"/>
        </w:rPr>
        <w:t>should be able to detect</w:t>
      </w:r>
      <w:r w:rsidR="00774B09" w:rsidRPr="00B30945">
        <w:rPr>
          <w:rFonts w:eastAsia="宋体"/>
          <w:lang w:eastAsia="zh-CN"/>
        </w:rPr>
        <w:t xml:space="preserve"> and resolve intent conflicts.</w:t>
      </w:r>
    </w:p>
    <w:p w:rsidR="00EF5DF5" w:rsidRPr="00EF5DF5" w:rsidRDefault="00EF5DF5" w:rsidP="00B30945">
      <w:pPr>
        <w:ind w:right="-122"/>
        <w:rPr>
          <w:rFonts w:eastAsia="宋体"/>
          <w:lang w:eastAsia="zh-CN"/>
        </w:rPr>
      </w:pPr>
      <w:r w:rsidRPr="00416A91">
        <w:rPr>
          <w:rFonts w:eastAsia="宋体"/>
          <w:lang w:eastAsia="zh-CN"/>
        </w:rPr>
        <w:t>Currently, work is underway on unifying a common understanding of intent concepts and terminology</w:t>
      </w:r>
      <w:r>
        <w:rPr>
          <w:rFonts w:eastAsia="宋体"/>
          <w:lang w:eastAsia="zh-CN"/>
        </w:rPr>
        <w:t xml:space="preserve">. </w:t>
      </w:r>
      <w:r w:rsidRPr="00416A91">
        <w:rPr>
          <w:rFonts w:eastAsia="宋体"/>
          <w:lang w:eastAsia="zh-CN"/>
        </w:rPr>
        <w:t>[</w:t>
      </w:r>
      <w:r w:rsidR="0091450C" w:rsidRPr="0091450C">
        <w:rPr>
          <w:rFonts w:eastAsia="宋体"/>
          <w:lang w:eastAsia="zh-CN"/>
        </w:rPr>
        <w:t>CLEM</w:t>
      </w:r>
      <w:r w:rsidR="0091450C">
        <w:rPr>
          <w:rFonts w:eastAsia="宋体"/>
          <w:lang w:eastAsia="zh-CN"/>
        </w:rPr>
        <w:t>M</w:t>
      </w:r>
      <w:r w:rsidRPr="00416A91">
        <w:rPr>
          <w:rFonts w:eastAsia="宋体"/>
          <w:lang w:eastAsia="zh-CN"/>
        </w:rPr>
        <w:t>]</w:t>
      </w:r>
      <w:r w:rsidR="003876C0">
        <w:rPr>
          <w:rFonts w:eastAsia="宋体"/>
          <w:lang w:eastAsia="zh-CN"/>
        </w:rPr>
        <w:t xml:space="preserve"> is currently leading these efforts </w:t>
      </w:r>
      <w:r w:rsidR="00A6620D">
        <w:rPr>
          <w:rFonts w:eastAsia="宋体"/>
          <w:lang w:eastAsia="zh-CN"/>
        </w:rPr>
        <w:t>bydefining</w:t>
      </w:r>
      <w:r w:rsidR="003876C0">
        <w:rPr>
          <w:rFonts w:eastAsia="宋体"/>
          <w:lang w:eastAsia="zh-CN"/>
        </w:rPr>
        <w:t xml:space="preserve"> intent as higher-level declarative policy that operates at the level of network and services it provides, and </w:t>
      </w:r>
      <w:r w:rsidR="00A6620D">
        <w:rPr>
          <w:rFonts w:eastAsia="宋体"/>
          <w:lang w:eastAsia="zh-CN"/>
        </w:rPr>
        <w:t>by</w:t>
      </w:r>
      <w:r w:rsidR="003876C0">
        <w:rPr>
          <w:rFonts w:eastAsia="宋体"/>
          <w:lang w:eastAsia="zh-CN"/>
        </w:rPr>
        <w:t xml:space="preserve"> captu</w:t>
      </w:r>
      <w:r w:rsidR="00A6620D">
        <w:rPr>
          <w:rFonts w:eastAsia="宋体"/>
          <w:lang w:eastAsia="zh-CN"/>
        </w:rPr>
        <w:t>ring</w:t>
      </w:r>
      <w:r w:rsidR="003876C0">
        <w:rPr>
          <w:rFonts w:eastAsia="宋体"/>
          <w:lang w:eastAsia="zh-CN"/>
        </w:rPr>
        <w:t xml:space="preserve"> the differences between intent, policy and service</w:t>
      </w:r>
      <w:r w:rsidRPr="00416A91">
        <w:rPr>
          <w:rFonts w:eastAsia="宋体"/>
          <w:lang w:eastAsia="zh-CN"/>
        </w:rPr>
        <w:t>.</w:t>
      </w:r>
    </w:p>
    <w:p w:rsidR="00D167D5" w:rsidRDefault="009F2153" w:rsidP="00B30945">
      <w:pPr>
        <w:ind w:right="-122"/>
        <w:rPr>
          <w:rFonts w:eastAsia="宋体"/>
          <w:lang w:eastAsia="zh-CN"/>
        </w:rPr>
      </w:pPr>
      <w:r w:rsidRPr="00ED040D">
        <w:rPr>
          <w:rFonts w:eastAsia="宋体"/>
          <w:lang w:eastAsia="zh-CN"/>
        </w:rPr>
        <w:lastRenderedPageBreak/>
        <w:t xml:space="preserve">However, </w:t>
      </w:r>
      <w:r w:rsidR="00D167D5">
        <w:rPr>
          <w:rFonts w:eastAsia="宋体"/>
          <w:lang w:eastAsia="zh-CN"/>
        </w:rPr>
        <w:t>even with proposed intent concepts and terminology</w:t>
      </w:r>
      <w:r w:rsidR="00EF5DF5">
        <w:rPr>
          <w:rFonts w:eastAsia="宋体"/>
          <w:lang w:eastAsia="zh-CN"/>
        </w:rPr>
        <w:t>,</w:t>
      </w:r>
      <w:r w:rsidR="00D167D5">
        <w:rPr>
          <w:rFonts w:eastAsia="宋体"/>
          <w:lang w:eastAsia="zh-CN"/>
        </w:rPr>
        <w:t xml:space="preserve"> and </w:t>
      </w:r>
      <w:r w:rsidRPr="00ED040D">
        <w:rPr>
          <w:rFonts w:eastAsia="宋体"/>
          <w:lang w:eastAsia="zh-CN"/>
        </w:rPr>
        <w:t xml:space="preserve">agreement on common intent characteristics, an intent </w:t>
      </w:r>
      <w:r w:rsidR="00D167D5">
        <w:rPr>
          <w:rFonts w:eastAsia="宋体"/>
          <w:lang w:eastAsia="zh-CN"/>
        </w:rPr>
        <w:t>may</w:t>
      </w:r>
      <w:r w:rsidRPr="00ED040D">
        <w:rPr>
          <w:rFonts w:eastAsia="宋体"/>
          <w:lang w:eastAsia="zh-CN"/>
        </w:rPr>
        <w:t xml:space="preserve"> still </w:t>
      </w:r>
      <w:r w:rsidR="00D167D5">
        <w:rPr>
          <w:rFonts w:eastAsia="宋体"/>
          <w:lang w:eastAsia="zh-CN"/>
        </w:rPr>
        <w:t xml:space="preserve">be </w:t>
      </w:r>
      <w:r w:rsidR="006D6C76" w:rsidRPr="00ED040D">
        <w:rPr>
          <w:rFonts w:eastAsia="宋体"/>
          <w:lang w:eastAsia="zh-CN"/>
        </w:rPr>
        <w:t>viewed</w:t>
      </w:r>
      <w:r w:rsidRPr="00ED040D">
        <w:rPr>
          <w:rFonts w:eastAsia="宋体"/>
          <w:lang w:eastAsia="zh-CN"/>
        </w:rPr>
        <w:t xml:space="preserve"> in different ways by different stakeholders </w:t>
      </w:r>
      <w:r w:rsidR="00CC547D" w:rsidRPr="00ED040D">
        <w:rPr>
          <w:rFonts w:eastAsia="宋体"/>
          <w:lang w:eastAsia="zh-CN"/>
        </w:rPr>
        <w:t>for</w:t>
      </w:r>
      <w:r w:rsidRPr="00ED040D">
        <w:rPr>
          <w:rFonts w:eastAsia="宋体"/>
          <w:lang w:eastAsia="zh-CN"/>
        </w:rPr>
        <w:t xml:space="preserve"> different use cases</w:t>
      </w:r>
      <w:r w:rsidR="00BD3DA1">
        <w:rPr>
          <w:rFonts w:eastAsia="宋体"/>
          <w:lang w:eastAsia="zh-CN"/>
        </w:rPr>
        <w:t xml:space="preserve"> and </w:t>
      </w:r>
      <w:r w:rsidRPr="00ED040D">
        <w:rPr>
          <w:rFonts w:eastAsia="宋体"/>
          <w:lang w:eastAsia="zh-CN"/>
        </w:rPr>
        <w:t xml:space="preserve">solutions. </w:t>
      </w:r>
    </w:p>
    <w:p w:rsidR="00876CE2" w:rsidRDefault="00876CE2" w:rsidP="00B30945">
      <w:pPr>
        <w:spacing w:after="0" w:line="240" w:lineRule="auto"/>
        <w:ind w:left="426" w:right="-122"/>
        <w:rPr>
          <w:rFonts w:eastAsia="宋体"/>
          <w:lang w:eastAsia="zh-CN"/>
        </w:rPr>
      </w:pPr>
      <w:r w:rsidRPr="00876CE2">
        <w:rPr>
          <w:rFonts w:eastAsia="宋体"/>
          <w:lang w:eastAsia="zh-CN"/>
        </w:rPr>
        <w:t xml:space="preserve">The goal of this document is to clarify what anintent represents for different stakeholders, by means of classification on various </w:t>
      </w:r>
      <w:r>
        <w:rPr>
          <w:rFonts w:eastAsia="宋体"/>
          <w:lang w:eastAsia="zh-CN"/>
        </w:rPr>
        <w:t>d</w:t>
      </w:r>
      <w:r w:rsidRPr="00876CE2">
        <w:rPr>
          <w:rFonts w:eastAsia="宋体"/>
          <w:lang w:eastAsia="zh-CN"/>
        </w:rPr>
        <w:t>imensions, such as solutions, users and intent types. This classification could ensure a common understanding across all participants and it can be used to identifythe scope and priorities of individual projects, PoCs, research or open-source projects.</w:t>
      </w:r>
    </w:p>
    <w:p w:rsidR="00876CE2" w:rsidRDefault="00876CE2" w:rsidP="00B30945">
      <w:pPr>
        <w:ind w:right="-122"/>
        <w:rPr>
          <w:rFonts w:eastAsia="宋体"/>
          <w:lang w:eastAsia="zh-CN"/>
        </w:rPr>
      </w:pPr>
    </w:p>
    <w:p w:rsidR="00876CE2" w:rsidRDefault="00876CE2" w:rsidP="00B30945">
      <w:pPr>
        <w:spacing w:after="0" w:line="240" w:lineRule="auto"/>
        <w:ind w:left="426" w:right="-122"/>
        <w:rPr>
          <w:rFonts w:eastAsia="宋体"/>
          <w:lang w:eastAsia="zh-CN"/>
        </w:rPr>
      </w:pPr>
      <w:r w:rsidRPr="00876CE2">
        <w:rPr>
          <w:rFonts w:eastAsia="宋体"/>
          <w:lang w:eastAsia="zh-CN"/>
        </w:rPr>
        <w:t>This is achieved by propos</w:t>
      </w:r>
      <w:r>
        <w:rPr>
          <w:rFonts w:eastAsia="宋体"/>
          <w:lang w:eastAsia="zh-CN"/>
        </w:rPr>
        <w:t xml:space="preserve">ing the methodology and initial </w:t>
      </w:r>
      <w:r w:rsidRPr="00876CE2">
        <w:rPr>
          <w:rFonts w:eastAsia="宋体"/>
          <w:lang w:eastAsia="zh-CN"/>
        </w:rPr>
        <w:t>classification tables. This methodology can be used to update the tables by adding or removing different solutions, users or intent types in order to cater for future scenarios, applications or domains</w:t>
      </w:r>
      <w:r w:rsidR="007D3C76">
        <w:rPr>
          <w:rFonts w:eastAsia="宋体"/>
          <w:lang w:eastAsia="zh-CN"/>
        </w:rPr>
        <w:t>.</w:t>
      </w:r>
    </w:p>
    <w:p w:rsidR="00876CE2" w:rsidRDefault="00876CE2" w:rsidP="00B30945">
      <w:pPr>
        <w:ind w:left="426" w:right="-122"/>
        <w:rPr>
          <w:rFonts w:eastAsia="宋体"/>
          <w:lang w:eastAsia="zh-CN"/>
        </w:rPr>
      </w:pPr>
    </w:p>
    <w:p w:rsidR="00876CE2" w:rsidRDefault="00876CE2" w:rsidP="00B30945">
      <w:pPr>
        <w:spacing w:after="0" w:line="240" w:lineRule="auto"/>
        <w:ind w:left="426" w:right="-122"/>
        <w:rPr>
          <w:rFonts w:eastAsia="宋体"/>
          <w:lang w:eastAsia="zh-CN"/>
        </w:rPr>
      </w:pPr>
      <w:r w:rsidRPr="00876CE2">
        <w:rPr>
          <w:rFonts w:eastAsia="宋体"/>
          <w:lang w:eastAsia="zh-CN"/>
        </w:rPr>
        <w:t>Together with [CLEMM], this draft aims to become the foundation forfuture intent-related topic discussions where all participants havethe same common understanding.</w:t>
      </w:r>
    </w:p>
    <w:p w:rsidR="00876CE2" w:rsidRDefault="00876CE2" w:rsidP="00B30945">
      <w:pPr>
        <w:spacing w:after="0" w:line="240" w:lineRule="auto"/>
        <w:ind w:left="0" w:right="-122"/>
        <w:rPr>
          <w:rFonts w:eastAsia="宋体"/>
          <w:lang w:eastAsia="zh-CN"/>
        </w:rPr>
      </w:pPr>
    </w:p>
    <w:p w:rsidR="00876CE2" w:rsidRDefault="00876CE2" w:rsidP="00B30945">
      <w:pPr>
        <w:pStyle w:val="1"/>
        <w:ind w:right="-122"/>
        <w:rPr>
          <w:lang w:eastAsia="zh-CN"/>
        </w:rPr>
      </w:pPr>
      <w:bookmarkStart w:id="45" w:name="_Toc46848398"/>
      <w:r>
        <w:rPr>
          <w:lang w:eastAsia="zh-CN"/>
        </w:rPr>
        <w:t>Key Words</w:t>
      </w:r>
      <w:bookmarkEnd w:id="45"/>
    </w:p>
    <w:p w:rsidR="009F2153" w:rsidRPr="00ED040D" w:rsidRDefault="009F2153" w:rsidP="00B30945">
      <w:pPr>
        <w:spacing w:after="0" w:line="240" w:lineRule="auto"/>
        <w:ind w:left="0" w:right="-122"/>
        <w:rPr>
          <w:rFonts w:eastAsia="宋体"/>
          <w:lang w:eastAsia="zh-CN"/>
        </w:rPr>
      </w:pPr>
    </w:p>
    <w:p w:rsidR="006601AF" w:rsidRPr="00416A91" w:rsidRDefault="006601AF" w:rsidP="00B30945">
      <w:pPr>
        <w:ind w:right="-122"/>
      </w:pPr>
      <w:commentRangeStart w:id="46"/>
      <w:r w:rsidRPr="00ED040D">
        <w:t>The key words "MUST", "MUST NOT", "REQUIRED", "SHALL", "SHALL NOT",   "SHOULD", "SHOULD NOT", "RECOMMENDED", "MAY", and "OPTIONAL" in this   document are to be interpreted as described in RFC 2119 [RFC2119].</w:t>
      </w:r>
      <w:commentRangeEnd w:id="46"/>
      <w:r w:rsidR="000B727F" w:rsidRPr="00ED040D">
        <w:rPr>
          <w:rStyle w:val="affc"/>
        </w:rPr>
        <w:commentReference w:id="46"/>
      </w:r>
    </w:p>
    <w:p w:rsidR="00163B38" w:rsidRPr="00ED040D" w:rsidRDefault="003711C6" w:rsidP="00B30945">
      <w:pPr>
        <w:pStyle w:val="1"/>
        <w:ind w:right="-122"/>
      </w:pPr>
      <w:bookmarkStart w:id="47" w:name="_Toc46848399"/>
      <w:r w:rsidRPr="00ED040D">
        <w:t>Acronyms</w:t>
      </w:r>
      <w:bookmarkEnd w:id="47"/>
    </w:p>
    <w:p w:rsidR="00DC4583" w:rsidRDefault="00DC4583" w:rsidP="00B30945">
      <w:pPr>
        <w:tabs>
          <w:tab w:val="clear" w:pos="432"/>
          <w:tab w:val="left" w:pos="709"/>
        </w:tabs>
        <w:spacing w:after="0" w:line="240" w:lineRule="auto"/>
        <w:ind w:left="0" w:right="-122"/>
      </w:pPr>
      <w:r>
        <w:t>AI: Artificial Intelligence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API: Application Programming Interface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CE: Customer Equipment</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CFS: Customer Facing Service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CLI: Command Line Interface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DB: Data Base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DC: Data Center</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ECA: Event-Condition-Action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GBP: Group-Based Policy</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IETF: Internet Engineering Task Force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IP: Internet Protocol</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O&amp;M: Operations &amp; Maintenance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ONF: Open Networking Foundation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ONOS: Open Network Operating System</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PNF: Physical Network Function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QoS: Quality of Service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RFS: Resource Facing Service</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SDO: Standards Development Organization</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SD-WAN: Software-Defined Wide-Area Network</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SLA: Service-Level Agreement</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SUPA: Simplified Use of Policy Abstractions</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VLAN: Virtual Local Area Network</w:t>
      </w:r>
    </w:p>
    <w:p w:rsidR="00DC4583" w:rsidRDefault="00DC4583" w:rsidP="00B30945">
      <w:pPr>
        <w:spacing w:after="0" w:line="240" w:lineRule="auto"/>
        <w:ind w:left="0" w:right="-122"/>
      </w:pPr>
    </w:p>
    <w:p w:rsidR="00DC4583" w:rsidRDefault="00DC4583" w:rsidP="00B30945">
      <w:pPr>
        <w:spacing w:after="0" w:line="240" w:lineRule="auto"/>
        <w:ind w:left="0" w:right="-122"/>
      </w:pPr>
      <w:r>
        <w:t xml:space="preserve">     VM: Virtual Machine</w:t>
      </w:r>
    </w:p>
    <w:p w:rsidR="00DC4583" w:rsidRDefault="00DC4583" w:rsidP="00B30945">
      <w:pPr>
        <w:spacing w:after="0" w:line="240" w:lineRule="auto"/>
        <w:ind w:left="0" w:right="-122"/>
      </w:pPr>
    </w:p>
    <w:p w:rsidR="00F2495C" w:rsidRDefault="00DC4583" w:rsidP="00B30945">
      <w:pPr>
        <w:spacing w:after="0" w:line="240" w:lineRule="auto"/>
        <w:ind w:left="0" w:right="-122"/>
      </w:pPr>
      <w:r>
        <w:t xml:space="preserve">     VPN: Virtual Private Network</w:t>
      </w:r>
      <w:r w:rsidR="00F2495C">
        <w:tab/>
      </w:r>
    </w:p>
    <w:p w:rsidR="00C844E7" w:rsidRPr="00ED040D" w:rsidRDefault="00FE30E3" w:rsidP="00B30945">
      <w:pPr>
        <w:ind w:right="-122"/>
      </w:pPr>
      <w:r>
        <w:tab/>
      </w:r>
    </w:p>
    <w:p w:rsidR="00163B38" w:rsidRPr="00416A91" w:rsidRDefault="00EA2BE5" w:rsidP="00B30945">
      <w:pPr>
        <w:pStyle w:val="1"/>
        <w:ind w:right="-122"/>
      </w:pPr>
      <w:bookmarkStart w:id="48" w:name="_Toc46848400"/>
      <w:r w:rsidRPr="00ED040D">
        <w:lastRenderedPageBreak/>
        <w:t xml:space="preserve">Abstract </w:t>
      </w:r>
      <w:r w:rsidR="004B5DF3">
        <w:t>I</w:t>
      </w:r>
      <w:r w:rsidRPr="00ED040D">
        <w:t xml:space="preserve">ntent </w:t>
      </w:r>
      <w:r w:rsidR="004B5DF3">
        <w:t>R</w:t>
      </w:r>
      <w:r w:rsidRPr="00ED040D">
        <w:t>equirements</w:t>
      </w:r>
      <w:bookmarkEnd w:id="48"/>
    </w:p>
    <w:p w:rsidR="00163B38" w:rsidRPr="00ED040D" w:rsidRDefault="00EA2BE5" w:rsidP="00B30945">
      <w:pPr>
        <w:ind w:right="-122"/>
      </w:pPr>
      <w:r w:rsidRPr="00ED040D">
        <w:t>In order to understand the different intent requirements that would drive intent classification, we first need to understand what intent means for different intent users.</w:t>
      </w:r>
    </w:p>
    <w:p w:rsidR="00163B38" w:rsidRPr="00416A91" w:rsidRDefault="00EA2BE5" w:rsidP="00B30945">
      <w:pPr>
        <w:pStyle w:val="21"/>
        <w:ind w:right="-122"/>
      </w:pPr>
      <w:bookmarkStart w:id="49" w:name="_Toc46848401"/>
      <w:r w:rsidRPr="00ED040D">
        <w:t>What is Intent?</w:t>
      </w:r>
      <w:bookmarkEnd w:id="49"/>
    </w:p>
    <w:p w:rsidR="00EE5115" w:rsidRDefault="00EA2BE5" w:rsidP="00B30945">
      <w:pPr>
        <w:ind w:right="-122"/>
      </w:pPr>
      <w:r w:rsidRPr="00ED040D">
        <w:t>The term Intent has become very widely used in the industry for different purposes, sometimes it is not even in agreement with SDO shared principles mentioned in the Introduction.</w:t>
      </w:r>
    </w:p>
    <w:p w:rsidR="00163B38" w:rsidRDefault="00EA2BE5" w:rsidP="00B30945">
      <w:pPr>
        <w:ind w:right="-122"/>
      </w:pPr>
      <w:r w:rsidRPr="00ED040D">
        <w:t xml:space="preserve">Different stakeholders consider an intent to be an ECA policy, a GBP policy, a business policy, a network service, a customer service, a network configuration, application/application group policy, any operator/administrator task, network troubleshooting / diagnostics / test, a new app, a marketing term for existing management/orchestration capabilities, etc. Their intent is sometimes technical, non-technical, abstract or technology specific. For some stakeholders, intent is a subset of these and for other stakeholders intent is all of these. </w:t>
      </w:r>
      <w:r w:rsidR="00A44808">
        <w:t xml:space="preserve">It </w:t>
      </w:r>
      <w:r w:rsidRPr="00ED040D">
        <w:t>has in some cases become a term to replace a very generic ‘service’ or ‘policy’ terminology.</w:t>
      </w:r>
    </w:p>
    <w:p w:rsidR="00EE5115" w:rsidRPr="00A81AE0" w:rsidRDefault="00EE5115" w:rsidP="00B30945">
      <w:pPr>
        <w:ind w:right="-122"/>
      </w:pPr>
      <w:r w:rsidRPr="00416A91">
        <w:t>Concerning</w:t>
      </w:r>
      <w:r w:rsidRPr="00A81AE0">
        <w:t xml:space="preserve"> this</w:t>
      </w:r>
      <w:r w:rsidRPr="00416A91">
        <w:t>, [</w:t>
      </w:r>
      <w:r w:rsidRPr="00A81AE0">
        <w:t>CLEMM] draft brings clarification with relation to what an intent is and how it differentiates from policies and services.</w:t>
      </w:r>
    </w:p>
    <w:p w:rsidR="00E76BE7" w:rsidRDefault="00E76BE7" w:rsidP="00B30945">
      <w:pPr>
        <w:spacing w:after="0" w:line="240" w:lineRule="auto"/>
        <w:ind w:left="426" w:right="-122"/>
      </w:pPr>
      <w:r>
        <w:t>While it is easier for those familiar with different standards to understand what service, CFS, RFS, resource, policy continuum, ECA policy, declarative policy, abstract policy or intent policy is, it may be more di</w:t>
      </w:r>
      <w:r w:rsidR="00911C06">
        <w:t>fficult for the wider audience.</w:t>
      </w:r>
    </w:p>
    <w:p w:rsidR="00E76BE7" w:rsidRDefault="00E76BE7" w:rsidP="00B30945">
      <w:pPr>
        <w:spacing w:after="0" w:line="240" w:lineRule="auto"/>
        <w:ind w:left="426" w:right="-122"/>
      </w:pPr>
    </w:p>
    <w:p w:rsidR="00E76BE7" w:rsidRDefault="00E76BE7" w:rsidP="00B30945">
      <w:pPr>
        <w:spacing w:after="0" w:line="240" w:lineRule="auto"/>
        <w:ind w:left="426" w:right="-122"/>
      </w:pPr>
      <w:r>
        <w:t>An intent is mistaken by many to be just a synonym for policy. While it is easier for those familiar with different standards to understand what service, CFS, RFS, resource, policy continuum, ECA policy, declarative policy, abstract policy or intent policy is, it may be more difficult for the wider audience. Furthermore, those familiar with policies understand the difference between a business, intent, declarative, imperative, and ECA policy.</w:t>
      </w:r>
    </w:p>
    <w:p w:rsidR="00E76BE7" w:rsidRDefault="00E76BE7" w:rsidP="00B30945">
      <w:pPr>
        <w:spacing w:after="0" w:line="240" w:lineRule="auto"/>
        <w:ind w:left="426" w:right="-122"/>
      </w:pPr>
    </w:p>
    <w:p w:rsidR="00E76BE7" w:rsidRDefault="00E76BE7" w:rsidP="00B30945">
      <w:pPr>
        <w:spacing w:after="0" w:line="240" w:lineRule="auto"/>
        <w:ind w:left="426" w:right="-122"/>
      </w:pPr>
      <w:r>
        <w:t xml:space="preserve">Therefore, it is important to start a discussion in the industry about what intent is for different solutions and intent users. It is also imperative to try to propose some intent categories / </w:t>
      </w:r>
      <w:r>
        <w:lastRenderedPageBreak/>
        <w:t>classifications that could be understood by a wider audience. This would help us define intent interfaces, DSLs and models.</w:t>
      </w:r>
    </w:p>
    <w:p w:rsidR="00EA2BE5" w:rsidRPr="00ED040D" w:rsidRDefault="00EA2BE5" w:rsidP="00B30945">
      <w:pPr>
        <w:spacing w:after="0" w:line="240" w:lineRule="auto"/>
        <w:ind w:left="0" w:right="-122"/>
      </w:pPr>
    </w:p>
    <w:p w:rsidR="00EA2BE5" w:rsidRPr="00ED040D" w:rsidRDefault="00EA2BE5" w:rsidP="00B30945">
      <w:pPr>
        <w:pStyle w:val="21"/>
        <w:ind w:right="-122"/>
      </w:pPr>
      <w:bookmarkStart w:id="50" w:name="_Toc46848402"/>
      <w:r w:rsidRPr="00ED040D">
        <w:t xml:space="preserve">Intent Solutions </w:t>
      </w:r>
      <w:r w:rsidR="00710BEA">
        <w:t>and</w:t>
      </w:r>
      <w:r w:rsidRPr="00ED040D">
        <w:t>Intent Users</w:t>
      </w:r>
      <w:bookmarkEnd w:id="50"/>
    </w:p>
    <w:p w:rsidR="00C548C0" w:rsidRDefault="00EA2BE5" w:rsidP="00B30945">
      <w:pPr>
        <w:spacing w:after="0" w:line="240" w:lineRule="auto"/>
        <w:ind w:left="426" w:right="-122"/>
      </w:pPr>
      <w:r w:rsidRPr="00ED040D">
        <w:t>D</w:t>
      </w:r>
      <w:r w:rsidR="00C548C0">
        <w:t>ifferent Solutions and Actors have different requirements, expectations and priorities for intent-driven networking. They require different intent types and have different use cases. Some users are more technical and require intents that expose more technical information. Other users do not understand networks and require intents that shield them from different networking concepts and technologies. The following are the solutions and intent users that intent-driven networking needs to support:</w:t>
      </w:r>
    </w:p>
    <w:p w:rsidR="00FC528C" w:rsidRDefault="00FC528C" w:rsidP="00B30945">
      <w:pPr>
        <w:spacing w:after="0" w:line="240" w:lineRule="auto"/>
        <w:ind w:left="426" w:right="-122"/>
      </w:pPr>
    </w:p>
    <w:p w:rsidR="004135EC" w:rsidRPr="00B30945" w:rsidRDefault="00092111" w:rsidP="00B30945">
      <w:pPr>
        <w:pStyle w:val="RFCFigure"/>
        <w:ind w:left="0" w:right="-122"/>
        <w:rPr>
          <w:szCs w:val="20"/>
          <w:lang w:eastAsia="en-GB"/>
        </w:rPr>
      </w:pPr>
      <w:r w:rsidRPr="008134C1">
        <w:rPr>
          <w:szCs w:val="20"/>
          <w:lang w:eastAsia="en-GB"/>
        </w:rPr>
        <w:t xml:space="preserve">+--------------------+------------------------------------+  </w:t>
      </w:r>
    </w:p>
    <w:p w:rsidR="004135EC" w:rsidRPr="00B30945" w:rsidRDefault="004135EC" w:rsidP="00B30945">
      <w:pPr>
        <w:pStyle w:val="RFCFigure"/>
        <w:ind w:left="0" w:right="-122"/>
        <w:rPr>
          <w:szCs w:val="20"/>
          <w:lang w:eastAsia="en-GB"/>
        </w:rPr>
      </w:pPr>
      <w:r w:rsidRPr="00B30945">
        <w:rPr>
          <w:szCs w:val="20"/>
          <w:lang w:eastAsia="en-GB"/>
        </w:rPr>
        <w:t xml:space="preserve">         | Solutions          | Intent Users                       |  </w:t>
      </w:r>
    </w:p>
    <w:p w:rsidR="004135EC" w:rsidRPr="00B30945" w:rsidRDefault="004135EC" w:rsidP="00B30945">
      <w:pPr>
        <w:pStyle w:val="RFCFigure"/>
        <w:ind w:left="0" w:right="-122"/>
        <w:rPr>
          <w:szCs w:val="20"/>
          <w:lang w:eastAsia="en-GB"/>
        </w:rPr>
      </w:pP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Carrier Networks   | </w:t>
      </w:r>
      <w:r w:rsidR="005651BA" w:rsidRPr="00B30945">
        <w:rPr>
          <w:szCs w:val="20"/>
          <w:lang w:eastAsia="en-GB"/>
        </w:rPr>
        <w:t>Network Operator</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Service Designers </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Service Operators</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Customers/Subscribers</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w:t>
      </w:r>
      <w:r w:rsidR="005651BA" w:rsidRPr="00B30945">
        <w:rPr>
          <w:szCs w:val="20"/>
          <w:lang w:eastAsia="en-GB"/>
        </w:rPr>
        <w:t>DC Networks</w:t>
      </w:r>
      <w:r w:rsidRPr="00B30945">
        <w:rPr>
          <w:szCs w:val="20"/>
          <w:lang w:eastAsia="en-GB"/>
        </w:rPr>
        <w:t xml:space="preserve">        | </w:t>
      </w:r>
      <w:r w:rsidR="005651BA" w:rsidRPr="00B30945">
        <w:rPr>
          <w:szCs w:val="20"/>
          <w:lang w:eastAsia="en-GB"/>
        </w:rPr>
        <w:t>Cloud Administrator</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Underlay Network Administrator     </w:t>
      </w:r>
      <w:r w:rsidRPr="00B30945">
        <w:rPr>
          <w:szCs w:val="20"/>
          <w:lang w:eastAsia="en-GB"/>
        </w:rPr>
        <w:t xml:space="preserve">|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 xml:space="preserve">App Developers        </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                    | </w:t>
      </w:r>
      <w:r w:rsidR="005651BA" w:rsidRPr="00B30945">
        <w:rPr>
          <w:szCs w:val="20"/>
          <w:lang w:eastAsia="en-GB"/>
        </w:rPr>
        <w:t>End</w:t>
      </w:r>
      <w:r w:rsidR="00E65301">
        <w:rPr>
          <w:szCs w:val="20"/>
          <w:lang w:eastAsia="en-GB"/>
        </w:rPr>
        <w:t>-</w:t>
      </w:r>
      <w:r w:rsidR="005651BA" w:rsidRPr="00B30945">
        <w:rPr>
          <w:szCs w:val="20"/>
          <w:lang w:eastAsia="en-GB"/>
        </w:rPr>
        <w:t>Users</w:t>
      </w:r>
      <w:r w:rsidRPr="00B30945">
        <w:rPr>
          <w:szCs w:val="20"/>
          <w:lang w:eastAsia="en-GB"/>
        </w:rPr>
        <w:t xml:space="preserve">                          |  </w:t>
      </w:r>
    </w:p>
    <w:p w:rsidR="004135EC" w:rsidRPr="00B30945" w:rsidRDefault="004135EC" w:rsidP="00B30945">
      <w:pPr>
        <w:pStyle w:val="RFCFigure"/>
        <w:ind w:left="0" w:right="-122"/>
        <w:rPr>
          <w:szCs w:val="20"/>
          <w:lang w:eastAsia="en-GB"/>
        </w:rPr>
      </w:pPr>
      <w:r w:rsidRPr="00B30945">
        <w:rPr>
          <w:szCs w:val="20"/>
          <w:lang w:eastAsia="en-GB"/>
        </w:rPr>
        <w:t xml:space="preserve">         +--------------------+--------------------</w:t>
      </w:r>
      <w:r w:rsidR="005651BA" w:rsidRPr="00B30945">
        <w:rPr>
          <w:szCs w:val="20"/>
          <w:lang w:eastAsia="en-GB"/>
        </w:rPr>
        <w:t xml:space="preserve">----------------+ </w:t>
      </w:r>
    </w:p>
    <w:p w:rsidR="005651BA" w:rsidRPr="00B30945" w:rsidRDefault="005651BA" w:rsidP="00B30945">
      <w:pPr>
        <w:pStyle w:val="RFCFigure"/>
        <w:ind w:left="0" w:right="-122"/>
        <w:rPr>
          <w:szCs w:val="20"/>
          <w:lang w:eastAsia="en-GB"/>
        </w:rPr>
      </w:pPr>
      <w:r w:rsidRPr="00B30945">
        <w:rPr>
          <w:szCs w:val="20"/>
          <w:lang w:eastAsia="en-GB"/>
        </w:rPr>
        <w:t xml:space="preserve">         | Enterprise Networks| Enterprise Administrator           |  </w:t>
      </w:r>
    </w:p>
    <w:p w:rsidR="005651BA" w:rsidRPr="00B30945" w:rsidRDefault="005651BA" w:rsidP="00B30945">
      <w:pPr>
        <w:pStyle w:val="RFCFigure"/>
        <w:ind w:left="0" w:right="-122"/>
        <w:rPr>
          <w:szCs w:val="20"/>
          <w:lang w:eastAsia="en-GB"/>
        </w:rPr>
      </w:pPr>
      <w:r w:rsidRPr="00B30945">
        <w:rPr>
          <w:szCs w:val="20"/>
          <w:lang w:eastAsia="en-GB"/>
        </w:rPr>
        <w:t xml:space="preserve">         |                    | App Developers                     |  </w:t>
      </w:r>
    </w:p>
    <w:p w:rsidR="005651BA" w:rsidRPr="00B30945" w:rsidRDefault="005651BA" w:rsidP="00B30945">
      <w:pPr>
        <w:pStyle w:val="RFCFigure"/>
        <w:ind w:left="0" w:right="-122"/>
        <w:rPr>
          <w:szCs w:val="20"/>
          <w:lang w:eastAsia="en-GB"/>
        </w:rPr>
      </w:pPr>
      <w:r w:rsidRPr="00B30945">
        <w:rPr>
          <w:szCs w:val="20"/>
          <w:lang w:eastAsia="en-GB"/>
        </w:rPr>
        <w:t xml:space="preserve">         |                    | </w:t>
      </w:r>
      <w:r w:rsidR="00760BB4" w:rsidRPr="00B30945">
        <w:rPr>
          <w:szCs w:val="20"/>
          <w:lang w:eastAsia="en-GB"/>
        </w:rPr>
        <w:t>End</w:t>
      </w:r>
      <w:r w:rsidR="00E65301">
        <w:rPr>
          <w:szCs w:val="20"/>
          <w:lang w:eastAsia="en-GB"/>
        </w:rPr>
        <w:t>-</w:t>
      </w:r>
      <w:r w:rsidR="00760BB4" w:rsidRPr="00B30945">
        <w:rPr>
          <w:szCs w:val="20"/>
          <w:lang w:eastAsia="en-GB"/>
        </w:rPr>
        <w:t xml:space="preserve">Users               </w:t>
      </w:r>
      <w:r w:rsidRPr="00B30945">
        <w:rPr>
          <w:szCs w:val="20"/>
          <w:lang w:eastAsia="en-GB"/>
        </w:rPr>
        <w:t xml:space="preserve">           |  </w:t>
      </w:r>
    </w:p>
    <w:p w:rsidR="00C548C0" w:rsidRPr="00B30945" w:rsidRDefault="005651BA" w:rsidP="00B30945">
      <w:pPr>
        <w:pStyle w:val="RFCFigure"/>
        <w:ind w:left="0" w:right="-122"/>
        <w:rPr>
          <w:szCs w:val="20"/>
          <w:lang w:eastAsia="en-GB"/>
        </w:rPr>
      </w:pPr>
      <w:r w:rsidRPr="00B30945">
        <w:rPr>
          <w:szCs w:val="20"/>
          <w:lang w:eastAsia="en-GB"/>
        </w:rPr>
        <w:t xml:space="preserve">         +--------------------+------------------------------------+ </w:t>
      </w:r>
    </w:p>
    <w:p w:rsidR="005651BA" w:rsidRPr="00ED040D" w:rsidRDefault="005651BA" w:rsidP="00B30945">
      <w:pPr>
        <w:pStyle w:val="RFCFigure"/>
        <w:ind w:right="-122"/>
        <w:rPr>
          <w:sz w:val="20"/>
          <w:szCs w:val="20"/>
          <w:lang w:eastAsia="en-GB"/>
        </w:rPr>
      </w:pPr>
    </w:p>
    <w:p w:rsidR="007E134A" w:rsidRPr="00ED040D" w:rsidRDefault="00C548C0" w:rsidP="00B30945">
      <w:pPr>
        <w:pStyle w:val="RFCFigure"/>
        <w:ind w:left="426" w:right="-122"/>
      </w:pPr>
      <w:r w:rsidRPr="00B30945">
        <w:rPr>
          <w:szCs w:val="20"/>
          <w:lang w:eastAsia="en-GB"/>
        </w:rPr>
        <w:t>These intent solutions and intent users represent a starting point for the classification and are expendable through the methodology presented in Section 5.1.</w:t>
      </w:r>
    </w:p>
    <w:p w:rsidR="00EA2BE5" w:rsidRPr="00ED040D" w:rsidRDefault="00EA2BE5" w:rsidP="00B30945">
      <w:pPr>
        <w:pStyle w:val="RFCFigure"/>
        <w:ind w:right="-122"/>
      </w:pPr>
      <w:commentRangeStart w:id="51"/>
    </w:p>
    <w:p w:rsidR="006259EA" w:rsidRPr="00416A91" w:rsidRDefault="006259EA" w:rsidP="00B30945">
      <w:pPr>
        <w:pStyle w:val="RFCListBullet"/>
        <w:tabs>
          <w:tab w:val="clear" w:pos="864"/>
          <w:tab w:val="clear" w:pos="1296"/>
          <w:tab w:val="num" w:pos="851"/>
        </w:tabs>
        <w:ind w:left="851" w:right="-122" w:hanging="425"/>
      </w:pPr>
      <w:r w:rsidRPr="00416A91">
        <w:t>For carrier networks scenario, for example, if the end</w:t>
      </w:r>
      <w:r w:rsidR="00E65301">
        <w:t>-</w:t>
      </w:r>
      <w:r w:rsidRPr="00416A91">
        <w:t>users wants to watch high-definition video, then the intent is to convert the video image to 1080p rate for the users.</w:t>
      </w:r>
    </w:p>
    <w:p w:rsidR="006259EA" w:rsidRPr="00416A91" w:rsidRDefault="006259EA" w:rsidP="00B30945">
      <w:pPr>
        <w:pStyle w:val="RFCListBullet"/>
        <w:tabs>
          <w:tab w:val="clear" w:pos="864"/>
          <w:tab w:val="clear" w:pos="1296"/>
          <w:tab w:val="num" w:pos="851"/>
        </w:tabs>
        <w:ind w:left="851" w:right="-122" w:hanging="425"/>
      </w:pPr>
      <w:r w:rsidRPr="00416A91">
        <w:t>For DC networks scenario, administrators have their own clear network intent such as load balancing. For all traffic flows that need NFV service chaining, restrict the maximum load of any VNFnode/container below 50% and the maximum load of any network link below 70%.</w:t>
      </w:r>
    </w:p>
    <w:p w:rsidR="006259EA" w:rsidRPr="00ED040D" w:rsidRDefault="006259EA" w:rsidP="00B30945">
      <w:pPr>
        <w:pStyle w:val="RFCListBullet"/>
        <w:tabs>
          <w:tab w:val="clear" w:pos="864"/>
          <w:tab w:val="clear" w:pos="1296"/>
          <w:tab w:val="num" w:pos="851"/>
        </w:tabs>
        <w:ind w:left="851" w:right="-122" w:hanging="425"/>
      </w:pPr>
      <w:r w:rsidRPr="00416A91">
        <w:lastRenderedPageBreak/>
        <w:t>For Enterprise Networks scenario</w:t>
      </w:r>
      <w:r w:rsidR="00DE604D">
        <w:t>,</w:t>
      </w:r>
      <w:r w:rsidRPr="00416A91">
        <w:t xml:space="preserve"> enterprise administrators express their intent from an external client(application service provider).For example, when hosting a video conference, multiple remote access is required. The intent expressed to the network operator: For any user of this application, the arrival time of hologram objects of all the remote tele-presenters should be synchronised within 50ms to reach the destination viewer for each conversation session.</w:t>
      </w:r>
      <w:commentRangeEnd w:id="51"/>
      <w:r w:rsidRPr="00ED040D">
        <w:rPr>
          <w:rStyle w:val="affc"/>
        </w:rPr>
        <w:commentReference w:id="51"/>
      </w:r>
    </w:p>
    <w:p w:rsidR="00E52CC4" w:rsidRPr="00ED040D" w:rsidRDefault="00E52CC4" w:rsidP="00B30945">
      <w:pPr>
        <w:pStyle w:val="21"/>
        <w:ind w:right="-122"/>
      </w:pPr>
      <w:bookmarkStart w:id="52" w:name="_Toc46848403"/>
      <w:r w:rsidRPr="00ED040D">
        <w:t xml:space="preserve">Current Problems </w:t>
      </w:r>
      <w:r w:rsidR="00047C25">
        <w:t>and</w:t>
      </w:r>
      <w:r w:rsidRPr="00ED040D">
        <w:t xml:space="preserve"> Requirements</w:t>
      </w:r>
      <w:bookmarkEnd w:id="52"/>
    </w:p>
    <w:p w:rsidR="009D34FC" w:rsidRDefault="009D34FC" w:rsidP="00B30945">
      <w:pPr>
        <w:spacing w:after="0" w:line="240" w:lineRule="auto"/>
        <w:ind w:left="426" w:right="-122"/>
      </w:pPr>
      <w:r>
        <w:t xml:space="preserve">Network APIs and CLIs are too complex due to the fact that they expose technologies &amp; topologies. App developers and end-users do not want to set IP Addresses, VLANs, subnets, ports, etc. Operators and </w:t>
      </w:r>
      <w:r w:rsidR="001549FA">
        <w:t>a</w:t>
      </w:r>
      <w:r>
        <w:t>dministrators would also benefit from the simpler interfaces, like:</w:t>
      </w:r>
    </w:p>
    <w:p w:rsidR="009D34FC" w:rsidRDefault="009D34FC" w:rsidP="00B30945">
      <w:pPr>
        <w:spacing w:after="0" w:line="240" w:lineRule="auto"/>
        <w:ind w:left="0" w:right="-122"/>
      </w:pPr>
    </w:p>
    <w:p w:rsidR="00EA2BE5" w:rsidRPr="00ED040D" w:rsidRDefault="00EA2BE5" w:rsidP="00B30945">
      <w:pPr>
        <w:pStyle w:val="RFCListBullet"/>
        <w:ind w:right="-122" w:hanging="870"/>
      </w:pPr>
      <w:r w:rsidRPr="00ED040D">
        <w:t>Allow Customer Site A to be connected to Internet via Network B</w:t>
      </w:r>
    </w:p>
    <w:p w:rsidR="00EA2BE5" w:rsidRPr="00ED040D" w:rsidRDefault="00EA2BE5" w:rsidP="00B30945">
      <w:pPr>
        <w:pStyle w:val="RFCListBullet"/>
        <w:ind w:right="-122" w:hanging="870"/>
      </w:pPr>
      <w:r w:rsidRPr="00ED040D">
        <w:t>Allow User A to access all internal resources, except the Server B</w:t>
      </w:r>
    </w:p>
    <w:p w:rsidR="00EA2BE5" w:rsidRPr="00ED040D" w:rsidRDefault="00EA2BE5" w:rsidP="00B30945">
      <w:pPr>
        <w:pStyle w:val="RFCListBullet"/>
        <w:ind w:right="-122" w:hanging="870"/>
      </w:pPr>
      <w:r w:rsidRPr="00ED040D">
        <w:t>Allow User B to access Internet via Corporate Network A</w:t>
      </w:r>
    </w:p>
    <w:p w:rsidR="00EA2BE5" w:rsidRPr="00ED040D" w:rsidRDefault="00EA2BE5" w:rsidP="00B30945">
      <w:pPr>
        <w:pStyle w:val="RFCListBullet"/>
        <w:ind w:right="-122" w:hanging="870"/>
      </w:pPr>
      <w:r w:rsidRPr="00ED040D">
        <w:t>Move all Users from Corporate Network A to the Corporate Network B</w:t>
      </w:r>
    </w:p>
    <w:p w:rsidR="00EA2BE5" w:rsidRPr="00ED040D" w:rsidRDefault="00EA2BE5" w:rsidP="00B30945">
      <w:pPr>
        <w:pStyle w:val="RFCListBullet"/>
        <w:ind w:right="-122" w:hanging="870"/>
      </w:pPr>
      <w:r w:rsidRPr="00ED040D">
        <w:t xml:space="preserve">Request Gold VPN service between my sites A, B and C </w:t>
      </w:r>
    </w:p>
    <w:p w:rsidR="00EA2BE5" w:rsidRPr="00ED040D" w:rsidRDefault="00EA2BE5" w:rsidP="00B30945">
      <w:pPr>
        <w:pStyle w:val="RFCListBullet"/>
        <w:ind w:right="-122" w:hanging="870"/>
      </w:pPr>
      <w:r w:rsidRPr="00ED040D">
        <w:t>Provide CE Redundancy for all Customer Sites</w:t>
      </w:r>
    </w:p>
    <w:p w:rsidR="00EA2BE5" w:rsidRPr="00ED040D" w:rsidRDefault="00EA2BE5" w:rsidP="00B30945">
      <w:pPr>
        <w:pStyle w:val="RFCListBullet"/>
        <w:ind w:right="-122" w:hanging="870"/>
      </w:pPr>
      <w:r w:rsidRPr="00ED040D">
        <w:t xml:space="preserve">Add Access Rules to my Service </w:t>
      </w:r>
    </w:p>
    <w:p w:rsidR="00EA2BE5" w:rsidRPr="00ED040D" w:rsidRDefault="00EA2BE5" w:rsidP="00B30945">
      <w:pPr>
        <w:ind w:right="-122"/>
      </w:pPr>
      <w:r w:rsidRPr="00ED040D">
        <w:t>Networks are complex, with many different protocols and encapsulations. Some basic questions are not easy to answer:</w:t>
      </w:r>
    </w:p>
    <w:p w:rsidR="00EA2BE5" w:rsidRPr="00ED040D" w:rsidRDefault="00EA2BE5" w:rsidP="00B30945">
      <w:pPr>
        <w:pStyle w:val="RFCListBullet"/>
        <w:ind w:right="-122" w:hanging="870"/>
      </w:pPr>
      <w:r w:rsidRPr="00ED040D">
        <w:t>Can User A talk to User B?</w:t>
      </w:r>
    </w:p>
    <w:p w:rsidR="00EA2BE5" w:rsidRPr="00ED040D" w:rsidRDefault="00EA2BE5" w:rsidP="00B30945">
      <w:pPr>
        <w:pStyle w:val="RFCListBullet"/>
        <w:ind w:right="-122" w:hanging="870"/>
      </w:pPr>
      <w:r w:rsidRPr="00ED040D">
        <w:t>Can Host A talk to Host B?</w:t>
      </w:r>
    </w:p>
    <w:p w:rsidR="00EA2BE5" w:rsidRPr="00ED040D" w:rsidRDefault="00EA2BE5" w:rsidP="00B30945">
      <w:pPr>
        <w:pStyle w:val="RFCListBullet"/>
        <w:ind w:right="-122" w:hanging="870"/>
      </w:pPr>
      <w:r w:rsidRPr="00ED040D">
        <w:t>Are there any loops in my network?</w:t>
      </w:r>
    </w:p>
    <w:p w:rsidR="00EA2BE5" w:rsidRPr="00ED040D" w:rsidRDefault="00EA2BE5" w:rsidP="00B30945">
      <w:pPr>
        <w:pStyle w:val="RFCListBullet"/>
        <w:ind w:right="-122" w:hanging="870"/>
      </w:pPr>
      <w:r w:rsidRPr="00ED040D">
        <w:t>Are Network A and Network B connected?</w:t>
      </w:r>
    </w:p>
    <w:p w:rsidR="00EA2BE5" w:rsidRPr="00ED040D" w:rsidRDefault="00EA2BE5" w:rsidP="00B30945">
      <w:pPr>
        <w:pStyle w:val="RFCListBullet"/>
        <w:ind w:right="-122" w:hanging="870"/>
      </w:pPr>
      <w:r w:rsidRPr="00ED040D">
        <w:t xml:space="preserve">Can User A listen to communications between Users B </w:t>
      </w:r>
      <w:r w:rsidR="00824FED">
        <w:t>and</w:t>
      </w:r>
      <w:r w:rsidRPr="00ED040D">
        <w:t xml:space="preserve"> C?</w:t>
      </w:r>
    </w:p>
    <w:p w:rsidR="00EA2BE5" w:rsidRPr="00ED040D" w:rsidRDefault="00EA2BE5" w:rsidP="00B30945">
      <w:pPr>
        <w:ind w:right="-122"/>
      </w:pPr>
      <w:r w:rsidRPr="00ED040D">
        <w:t xml:space="preserve">Operators and Administrators manually troubleshoot and fix their networks and services. They instead want: </w:t>
      </w:r>
    </w:p>
    <w:p w:rsidR="00EA2BE5" w:rsidRPr="00ED040D" w:rsidRDefault="00EA2BE5" w:rsidP="00B30945">
      <w:pPr>
        <w:pStyle w:val="RFCListBullet"/>
        <w:ind w:right="-122" w:hanging="870"/>
      </w:pPr>
      <w:r w:rsidRPr="00ED040D">
        <w:lastRenderedPageBreak/>
        <w:t>a reliable network that is self-configured and self-assured based on the intent</w:t>
      </w:r>
    </w:p>
    <w:p w:rsidR="00EA2BE5" w:rsidRPr="00ED040D" w:rsidRDefault="00EA2BE5" w:rsidP="00B30945">
      <w:pPr>
        <w:pStyle w:val="RFCListBullet"/>
        <w:ind w:right="-122" w:hanging="870"/>
      </w:pPr>
      <w:r w:rsidRPr="00ED040D">
        <w:t xml:space="preserve">to be notified about the problem before the user </w:t>
      </w:r>
      <w:r w:rsidR="000D5FAA">
        <w:t>is</w:t>
      </w:r>
      <w:r w:rsidRPr="00ED040D">
        <w:t>aware</w:t>
      </w:r>
    </w:p>
    <w:p w:rsidR="00EA2BE5" w:rsidRPr="00ED040D" w:rsidRDefault="00EA2BE5" w:rsidP="00B30945">
      <w:pPr>
        <w:pStyle w:val="RFCListBullet"/>
        <w:ind w:right="-122" w:hanging="870"/>
      </w:pPr>
      <w:r w:rsidRPr="00ED040D">
        <w:t>automation of network</w:t>
      </w:r>
      <w:r w:rsidR="0078573E">
        <w:t xml:space="preserve">/ </w:t>
      </w:r>
      <w:r w:rsidRPr="00ED040D">
        <w:t>service recovery based on intent (self-healing, self-optimization)</w:t>
      </w:r>
    </w:p>
    <w:p w:rsidR="00EA2BE5" w:rsidRPr="00ED040D" w:rsidRDefault="00EA2BE5" w:rsidP="00B30945">
      <w:pPr>
        <w:pStyle w:val="RFCListBullet"/>
        <w:ind w:right="-122" w:hanging="870"/>
      </w:pPr>
      <w:r w:rsidRPr="00ED040D">
        <w:t>to get suggestions about correction</w:t>
      </w:r>
      <w:r w:rsidR="005914ED">
        <w:t xml:space="preserve">/ </w:t>
      </w:r>
      <w:r w:rsidRPr="00ED040D">
        <w:t xml:space="preserve">optimization steps based on experience (historical data </w:t>
      </w:r>
      <w:r w:rsidR="00824FED">
        <w:t>and</w:t>
      </w:r>
      <w:r w:rsidRPr="00ED040D">
        <w:t xml:space="preserve"> behaviour)</w:t>
      </w:r>
    </w:p>
    <w:p w:rsidR="00EA2BE5" w:rsidRPr="00ED040D" w:rsidRDefault="00EA2BE5" w:rsidP="00B30945">
      <w:pPr>
        <w:ind w:right="-122"/>
      </w:pPr>
      <w:r w:rsidRPr="00ED040D">
        <w:t>Therefore, Operators and Administrators want to:</w:t>
      </w:r>
    </w:p>
    <w:p w:rsidR="00EA2BE5" w:rsidRPr="00ED040D" w:rsidRDefault="00EA2BE5" w:rsidP="00B30945">
      <w:pPr>
        <w:pStyle w:val="RFCListBullet"/>
        <w:ind w:right="-122" w:hanging="870"/>
      </w:pPr>
      <w:r w:rsidRPr="00ED040D">
        <w:t>simplify and automate network operations</w:t>
      </w:r>
    </w:p>
    <w:p w:rsidR="00EA2BE5" w:rsidRPr="00ED040D" w:rsidRDefault="00EA2BE5" w:rsidP="00B30945">
      <w:pPr>
        <w:pStyle w:val="RFCListBullet"/>
        <w:ind w:right="-122" w:hanging="870"/>
      </w:pPr>
      <w:r w:rsidRPr="00ED040D">
        <w:t>simplify definitions of network services</w:t>
      </w:r>
    </w:p>
    <w:p w:rsidR="00EA2BE5" w:rsidRPr="00ED040D" w:rsidRDefault="00EA2BE5" w:rsidP="00B30945">
      <w:pPr>
        <w:pStyle w:val="RFCListBullet"/>
        <w:ind w:right="-122" w:hanging="870"/>
      </w:pPr>
      <w:r w:rsidRPr="00ED040D">
        <w:t>provide simple customer APIs for Value Added Services (operators)</w:t>
      </w:r>
    </w:p>
    <w:p w:rsidR="00EA2BE5" w:rsidRPr="00ED040D" w:rsidRDefault="00EA2BE5" w:rsidP="00B30945">
      <w:pPr>
        <w:pStyle w:val="RFCListBullet"/>
        <w:ind w:right="-122" w:hanging="870"/>
      </w:pPr>
      <w:r w:rsidRPr="00ED040D">
        <w:t>be informed if the network or service is not behaving as requested</w:t>
      </w:r>
    </w:p>
    <w:p w:rsidR="00EA2BE5" w:rsidRPr="00ED040D" w:rsidRDefault="00EA2BE5" w:rsidP="00B30945">
      <w:pPr>
        <w:pStyle w:val="RFCListBullet"/>
        <w:tabs>
          <w:tab w:val="clear" w:pos="864"/>
          <w:tab w:val="clear" w:pos="1296"/>
          <w:tab w:val="num" w:pos="851"/>
        </w:tabs>
        <w:ind w:left="851" w:right="-122" w:hanging="425"/>
      </w:pPr>
      <w:r w:rsidRPr="00ED040D">
        <w:t>enable automatic optimization and correction for selectedscenarios</w:t>
      </w:r>
    </w:p>
    <w:p w:rsidR="00EA2BE5" w:rsidRPr="00ED040D" w:rsidRDefault="00EA2BE5" w:rsidP="00B30945">
      <w:pPr>
        <w:pStyle w:val="RFCListBullet"/>
        <w:ind w:right="-122" w:hanging="870"/>
      </w:pPr>
      <w:r w:rsidRPr="00ED040D">
        <w:t>have systems that learn from historic information and</w:t>
      </w:r>
      <w:r w:rsidRPr="00B30945">
        <w:rPr>
          <w:lang w:val="en-IE"/>
        </w:rPr>
        <w:t>behaviour</w:t>
      </w:r>
    </w:p>
    <w:p w:rsidR="00EA2BE5" w:rsidRPr="00ED040D" w:rsidRDefault="00EA2BE5" w:rsidP="00B30945">
      <w:pPr>
        <w:ind w:right="-122"/>
      </w:pPr>
      <w:r w:rsidRPr="00ED040D">
        <w:t>End-</w:t>
      </w:r>
      <w:r w:rsidR="00C53FE7">
        <w:t>u</w:t>
      </w:r>
      <w:r w:rsidRPr="00ED040D">
        <w:t xml:space="preserve">sers cannot build their own services and policies without becoming technical experts and they must perform manual maintenance actions. Application developers and end-users/subscribers want to be able to: </w:t>
      </w:r>
    </w:p>
    <w:p w:rsidR="00EA2BE5" w:rsidRPr="00ED040D" w:rsidRDefault="00EA2BE5" w:rsidP="00B30945">
      <w:pPr>
        <w:pStyle w:val="RFCListBullet"/>
        <w:ind w:right="-122" w:hanging="870"/>
      </w:pPr>
      <w:r w:rsidRPr="00ED040D">
        <w:t>build their own network services with their own policies via simple interfaces, without becoming networking experts</w:t>
      </w:r>
    </w:p>
    <w:p w:rsidR="00EA2BE5" w:rsidRPr="00ED040D" w:rsidRDefault="00EA2BE5" w:rsidP="00B30945">
      <w:pPr>
        <w:pStyle w:val="RFCListBullet"/>
        <w:ind w:right="-122" w:hanging="870"/>
      </w:pPr>
      <w:r w:rsidRPr="00ED040D">
        <w:t xml:space="preserve">have their network services up and running based on intent and automation only, without any manual actions or maintenance </w:t>
      </w:r>
    </w:p>
    <w:p w:rsidR="00EA2BE5" w:rsidRPr="00ED040D" w:rsidRDefault="00EA2BE5" w:rsidP="00B30945">
      <w:pPr>
        <w:pStyle w:val="21"/>
        <w:ind w:right="-122"/>
      </w:pPr>
      <w:bookmarkStart w:id="53" w:name="_Toc46848404"/>
      <w:r w:rsidRPr="00ED040D">
        <w:t>Intent Types that need to be supported</w:t>
      </w:r>
      <w:bookmarkEnd w:id="53"/>
    </w:p>
    <w:p w:rsidR="00EA2BE5" w:rsidRPr="00ED040D" w:rsidRDefault="00EA2BE5" w:rsidP="00B30945">
      <w:pPr>
        <w:ind w:right="-122"/>
      </w:pPr>
      <w:r w:rsidRPr="00ED040D">
        <w:t>The following intent types need to be supported, in order to address the requirements from different solutions and intent users:</w:t>
      </w:r>
    </w:p>
    <w:p w:rsidR="00EA2BE5" w:rsidRPr="00ED040D" w:rsidRDefault="00EA2BE5" w:rsidP="00B30945">
      <w:pPr>
        <w:pStyle w:val="RFCListBullet"/>
        <w:ind w:right="-122" w:hanging="870"/>
      </w:pPr>
      <w:r w:rsidRPr="00ED040D">
        <w:t xml:space="preserve">Customer network service </w:t>
      </w:r>
      <w:commentRangeStart w:id="54"/>
      <w:r w:rsidRPr="00ED040D">
        <w:t>intent</w:t>
      </w:r>
      <w:commentRangeEnd w:id="54"/>
      <w:r w:rsidR="006940DC" w:rsidRPr="00ED040D">
        <w:rPr>
          <w:rStyle w:val="affc"/>
        </w:rPr>
        <w:commentReference w:id="54"/>
      </w:r>
    </w:p>
    <w:p w:rsidR="00EA2BE5" w:rsidRPr="00ED040D" w:rsidRDefault="00EA2BE5" w:rsidP="00B30945">
      <w:pPr>
        <w:pStyle w:val="RFCListBullet"/>
        <w:numPr>
          <w:ilvl w:val="1"/>
          <w:numId w:val="17"/>
        </w:numPr>
        <w:tabs>
          <w:tab w:val="clear" w:pos="1728"/>
          <w:tab w:val="left" w:pos="1560"/>
        </w:tabs>
        <w:ind w:right="-122" w:hanging="738"/>
      </w:pPr>
      <w:r w:rsidRPr="00ED040D">
        <w:t xml:space="preserve">for customer self-service </w:t>
      </w:r>
    </w:p>
    <w:p w:rsidR="00EA2BE5" w:rsidRPr="00ED040D" w:rsidRDefault="00EA2BE5" w:rsidP="00B30945">
      <w:pPr>
        <w:pStyle w:val="RFCListBullet"/>
        <w:numPr>
          <w:ilvl w:val="1"/>
          <w:numId w:val="17"/>
        </w:numPr>
        <w:tabs>
          <w:tab w:val="clear" w:pos="1728"/>
          <w:tab w:val="left" w:pos="1560"/>
        </w:tabs>
        <w:ind w:right="-122" w:hanging="738"/>
      </w:pPr>
      <w:r w:rsidRPr="00ED040D">
        <w:t>for service operator orders</w:t>
      </w:r>
    </w:p>
    <w:p w:rsidR="00EA2BE5" w:rsidRPr="00ED040D" w:rsidRDefault="00EA2BE5" w:rsidP="00B30945">
      <w:pPr>
        <w:pStyle w:val="RFCListBullet"/>
        <w:numPr>
          <w:ilvl w:val="1"/>
          <w:numId w:val="17"/>
        </w:numPr>
        <w:tabs>
          <w:tab w:val="clear" w:pos="1728"/>
          <w:tab w:val="left" w:pos="1560"/>
        </w:tabs>
        <w:ind w:right="-122" w:hanging="738"/>
      </w:pPr>
      <w:r w:rsidRPr="00ED040D">
        <w:lastRenderedPageBreak/>
        <w:t>for intent</w:t>
      </w:r>
      <w:r w:rsidR="00A828F0">
        <w:t>-</w:t>
      </w:r>
      <w:r w:rsidRPr="00ED040D">
        <w:t>driven network configuration, verification, correction and optimization</w:t>
      </w:r>
    </w:p>
    <w:p w:rsidR="00EA2BE5" w:rsidRPr="00ED040D" w:rsidRDefault="00EA2BE5" w:rsidP="00B30945">
      <w:pPr>
        <w:pStyle w:val="RFCListBullet"/>
        <w:ind w:right="-122" w:hanging="870"/>
      </w:pPr>
      <w:r w:rsidRPr="00ED040D">
        <w:t>Network resource management</w:t>
      </w:r>
    </w:p>
    <w:p w:rsidR="00EA2BE5" w:rsidRPr="00ED040D" w:rsidRDefault="00EA2BE5" w:rsidP="00B30945">
      <w:pPr>
        <w:pStyle w:val="RFCListBullet"/>
        <w:numPr>
          <w:ilvl w:val="1"/>
          <w:numId w:val="17"/>
        </w:numPr>
        <w:tabs>
          <w:tab w:val="clear" w:pos="1728"/>
          <w:tab w:val="left" w:pos="1560"/>
        </w:tabs>
        <w:ind w:right="-122" w:hanging="738"/>
      </w:pPr>
      <w:r w:rsidRPr="00ED040D">
        <w:t xml:space="preserve">For network configuration </w:t>
      </w:r>
    </w:p>
    <w:p w:rsidR="00EA2BE5" w:rsidRPr="00ED040D" w:rsidRDefault="00EA2BE5" w:rsidP="00B30945">
      <w:pPr>
        <w:pStyle w:val="RFCListBullet"/>
        <w:numPr>
          <w:ilvl w:val="1"/>
          <w:numId w:val="17"/>
        </w:numPr>
        <w:tabs>
          <w:tab w:val="clear" w:pos="1728"/>
          <w:tab w:val="left" w:pos="1560"/>
        </w:tabs>
        <w:ind w:right="-122" w:hanging="738"/>
      </w:pPr>
      <w:r w:rsidRPr="00ED040D">
        <w:t>For automated life</w:t>
      </w:r>
      <w:r w:rsidR="009C6AC9">
        <w:t>-</w:t>
      </w:r>
      <w:r w:rsidRPr="00ED040D">
        <w:t>cycle management of network configurations</w:t>
      </w:r>
    </w:p>
    <w:p w:rsidR="00EA2BE5" w:rsidRPr="00ED040D" w:rsidRDefault="00EA2BE5" w:rsidP="00B30945">
      <w:pPr>
        <w:pStyle w:val="RFCListBullet"/>
        <w:numPr>
          <w:ilvl w:val="1"/>
          <w:numId w:val="17"/>
        </w:numPr>
        <w:tabs>
          <w:tab w:val="clear" w:pos="1728"/>
          <w:tab w:val="left" w:pos="1560"/>
        </w:tabs>
        <w:ind w:right="-122" w:hanging="738"/>
      </w:pPr>
      <w:r w:rsidRPr="00ED040D">
        <w:t>For network resources (switches, routers, routing, policies, underlay)</w:t>
      </w:r>
    </w:p>
    <w:p w:rsidR="00EA2BE5" w:rsidRPr="00ED040D" w:rsidRDefault="00EA2BE5" w:rsidP="00B30945">
      <w:pPr>
        <w:pStyle w:val="RFCListBullet"/>
        <w:ind w:right="-122" w:hanging="870"/>
      </w:pPr>
      <w:r w:rsidRPr="00ED040D">
        <w:t>Cloud and cloud resource management</w:t>
      </w:r>
    </w:p>
    <w:p w:rsidR="00EA2BE5" w:rsidRPr="00ED040D" w:rsidRDefault="00EA2BE5" w:rsidP="00B30945">
      <w:pPr>
        <w:pStyle w:val="RFCListBullet"/>
        <w:numPr>
          <w:ilvl w:val="1"/>
          <w:numId w:val="17"/>
        </w:numPr>
        <w:tabs>
          <w:tab w:val="clear" w:pos="1728"/>
          <w:tab w:val="num" w:pos="1560"/>
        </w:tabs>
        <w:ind w:right="-122" w:hanging="738"/>
      </w:pPr>
      <w:r w:rsidRPr="00ED040D">
        <w:t>For DC configuration, VMs, DB Servers, APP Servers</w:t>
      </w:r>
    </w:p>
    <w:p w:rsidR="00EA2BE5" w:rsidRPr="00ED040D" w:rsidRDefault="00EA2BE5" w:rsidP="00B30945">
      <w:pPr>
        <w:pStyle w:val="RFCListBullet"/>
        <w:numPr>
          <w:ilvl w:val="1"/>
          <w:numId w:val="17"/>
        </w:numPr>
        <w:tabs>
          <w:tab w:val="clear" w:pos="1728"/>
          <w:tab w:val="num" w:pos="1560"/>
        </w:tabs>
        <w:ind w:right="-122" w:hanging="738"/>
      </w:pPr>
      <w:r w:rsidRPr="00ED040D">
        <w:t>For communication between VMs</w:t>
      </w:r>
    </w:p>
    <w:p w:rsidR="00EA2BE5" w:rsidRPr="00ED040D" w:rsidRDefault="00EA2BE5" w:rsidP="00B30945">
      <w:pPr>
        <w:pStyle w:val="RFCListBullet"/>
        <w:numPr>
          <w:ilvl w:val="1"/>
          <w:numId w:val="17"/>
        </w:numPr>
        <w:tabs>
          <w:tab w:val="clear" w:pos="1728"/>
          <w:tab w:val="num" w:pos="1560"/>
        </w:tabs>
        <w:ind w:right="-122" w:hanging="738"/>
      </w:pPr>
      <w:r w:rsidRPr="00ED040D">
        <w:t>For cloud resource life</w:t>
      </w:r>
      <w:r w:rsidR="009C6AC9">
        <w:t>-</w:t>
      </w:r>
      <w:r w:rsidRPr="00ED040D">
        <w:t xml:space="preserve">cycle management (policy driven self-configuration </w:t>
      </w:r>
      <w:r w:rsidR="00824FED">
        <w:t>and</w:t>
      </w:r>
      <w:r w:rsidRPr="00ED040D">
        <w:t xml:space="preserve"> auto-scaling </w:t>
      </w:r>
      <w:r w:rsidR="00824FED">
        <w:t>and</w:t>
      </w:r>
      <w:r w:rsidRPr="00ED040D">
        <w:t xml:space="preserve"> recovery/optimization)</w:t>
      </w:r>
    </w:p>
    <w:p w:rsidR="00EA2BE5" w:rsidRPr="00ED040D" w:rsidRDefault="00EA2BE5" w:rsidP="00B30945">
      <w:pPr>
        <w:pStyle w:val="RFCListBullet"/>
        <w:ind w:right="-122" w:hanging="870"/>
      </w:pPr>
      <w:r w:rsidRPr="00ED040D">
        <w:t>Network Policy intent</w:t>
      </w:r>
    </w:p>
    <w:p w:rsidR="00EA2BE5" w:rsidRPr="00ED040D" w:rsidRDefault="00EA2BE5" w:rsidP="00B30945">
      <w:pPr>
        <w:pStyle w:val="RFCListBullet"/>
        <w:numPr>
          <w:ilvl w:val="1"/>
          <w:numId w:val="17"/>
        </w:numPr>
        <w:tabs>
          <w:tab w:val="clear" w:pos="1440"/>
          <w:tab w:val="clear" w:pos="1728"/>
          <w:tab w:val="num" w:pos="1418"/>
        </w:tabs>
        <w:ind w:left="1418" w:right="-122" w:hanging="284"/>
      </w:pPr>
      <w:r w:rsidRPr="00ED040D">
        <w:t>For security, QoS, application policies, traffic steering, etc</w:t>
      </w:r>
    </w:p>
    <w:p w:rsidR="00EA2BE5" w:rsidRPr="00ED040D" w:rsidRDefault="00EA2BE5" w:rsidP="00B30945">
      <w:pPr>
        <w:pStyle w:val="RFCListBullet"/>
        <w:numPr>
          <w:ilvl w:val="1"/>
          <w:numId w:val="17"/>
        </w:numPr>
        <w:tabs>
          <w:tab w:val="clear" w:pos="1440"/>
          <w:tab w:val="clear" w:pos="1728"/>
          <w:tab w:val="num" w:pos="1418"/>
        </w:tabs>
        <w:ind w:left="1418" w:right="-122" w:hanging="284"/>
      </w:pPr>
      <w:r w:rsidRPr="00ED040D">
        <w:t xml:space="preserve">For configuring </w:t>
      </w:r>
      <w:r w:rsidR="00824FED">
        <w:t>and</w:t>
      </w:r>
      <w:r w:rsidRPr="00ED040D">
        <w:t xml:space="preserve"> monitoring policies, alarms generation for non-compliance, auto-recovery</w:t>
      </w:r>
    </w:p>
    <w:p w:rsidR="00EA2BE5" w:rsidRPr="00ED040D" w:rsidRDefault="00EA2BE5" w:rsidP="00B30945">
      <w:pPr>
        <w:pStyle w:val="RFCListBullet"/>
        <w:ind w:right="-122" w:hanging="870"/>
      </w:pPr>
      <w:r w:rsidRPr="00ED040D">
        <w:t>Task</w:t>
      </w:r>
      <w:r w:rsidR="004D1BE7">
        <w:t>-</w:t>
      </w:r>
      <w:r w:rsidRPr="00ED040D">
        <w:t>based intents</w:t>
      </w:r>
    </w:p>
    <w:p w:rsidR="00EA2BE5" w:rsidRPr="00ED040D" w:rsidRDefault="00EA2BE5" w:rsidP="00B30945">
      <w:pPr>
        <w:pStyle w:val="RFCListBullet"/>
        <w:numPr>
          <w:ilvl w:val="1"/>
          <w:numId w:val="17"/>
        </w:numPr>
        <w:tabs>
          <w:tab w:val="clear" w:pos="1728"/>
          <w:tab w:val="num" w:pos="1560"/>
        </w:tabs>
        <w:ind w:left="1560" w:right="-122" w:hanging="426"/>
      </w:pPr>
      <w:r w:rsidRPr="00ED040D">
        <w:t>For network migration</w:t>
      </w:r>
    </w:p>
    <w:p w:rsidR="00EA2BE5" w:rsidRPr="00ED040D" w:rsidRDefault="00EA2BE5" w:rsidP="00B30945">
      <w:pPr>
        <w:pStyle w:val="RFCListBullet"/>
        <w:numPr>
          <w:ilvl w:val="1"/>
          <w:numId w:val="17"/>
        </w:numPr>
        <w:tabs>
          <w:tab w:val="clear" w:pos="1728"/>
          <w:tab w:val="num" w:pos="1560"/>
        </w:tabs>
        <w:ind w:left="1560" w:right="-122" w:hanging="426"/>
      </w:pPr>
      <w:r w:rsidRPr="00ED040D">
        <w:t>For server replacements</w:t>
      </w:r>
    </w:p>
    <w:p w:rsidR="00EA2BE5" w:rsidRPr="00ED040D" w:rsidRDefault="00EA2BE5" w:rsidP="00B30945">
      <w:pPr>
        <w:pStyle w:val="RFCListBullet"/>
        <w:numPr>
          <w:ilvl w:val="1"/>
          <w:numId w:val="17"/>
        </w:numPr>
        <w:tabs>
          <w:tab w:val="clear" w:pos="1728"/>
          <w:tab w:val="num" w:pos="1560"/>
        </w:tabs>
        <w:ind w:left="1560" w:right="-122" w:hanging="426"/>
      </w:pPr>
      <w:r w:rsidRPr="00ED040D">
        <w:t>For device replacements</w:t>
      </w:r>
    </w:p>
    <w:p w:rsidR="00EA2BE5" w:rsidRPr="00ED040D" w:rsidRDefault="00EA2BE5" w:rsidP="00B30945">
      <w:pPr>
        <w:pStyle w:val="RFCListBullet"/>
        <w:numPr>
          <w:ilvl w:val="1"/>
          <w:numId w:val="17"/>
        </w:numPr>
        <w:tabs>
          <w:tab w:val="clear" w:pos="1728"/>
          <w:tab w:val="num" w:pos="1560"/>
        </w:tabs>
        <w:ind w:left="1560" w:right="-122" w:hanging="426"/>
      </w:pPr>
      <w:r w:rsidRPr="00ED040D">
        <w:t>For network software upgrades</w:t>
      </w:r>
    </w:p>
    <w:p w:rsidR="00EA2BE5" w:rsidRPr="00ED040D" w:rsidRDefault="00EA2BE5" w:rsidP="00B30945">
      <w:pPr>
        <w:pStyle w:val="RFCListBullet"/>
        <w:numPr>
          <w:ilvl w:val="1"/>
          <w:numId w:val="17"/>
        </w:numPr>
        <w:tabs>
          <w:tab w:val="clear" w:pos="1728"/>
          <w:tab w:val="num" w:pos="1560"/>
        </w:tabs>
        <w:ind w:left="1560" w:right="-122" w:hanging="426"/>
      </w:pPr>
      <w:r w:rsidRPr="00ED040D">
        <w:t>To automate any tasks that operators/administrator often perform</w:t>
      </w:r>
    </w:p>
    <w:p w:rsidR="00EA2BE5" w:rsidRPr="00ED040D" w:rsidRDefault="00EA2BE5" w:rsidP="00B30945">
      <w:pPr>
        <w:pStyle w:val="RFCListBullet"/>
        <w:ind w:right="-122" w:hanging="870"/>
      </w:pPr>
      <w:r w:rsidRPr="00ED040D">
        <w:t>System policies intents</w:t>
      </w:r>
    </w:p>
    <w:p w:rsidR="00EA2BE5" w:rsidRPr="00ED040D" w:rsidRDefault="00EA2BE5" w:rsidP="00B30945">
      <w:pPr>
        <w:pStyle w:val="RFCListBullet"/>
        <w:numPr>
          <w:ilvl w:val="1"/>
          <w:numId w:val="17"/>
        </w:numPr>
        <w:tabs>
          <w:tab w:val="clear" w:pos="1728"/>
          <w:tab w:val="left" w:pos="1560"/>
        </w:tabs>
        <w:ind w:right="-122" w:hanging="738"/>
      </w:pPr>
      <w:r w:rsidRPr="00ED040D">
        <w:t>For intent management system policies</w:t>
      </w:r>
    </w:p>
    <w:p w:rsidR="00EA2BE5" w:rsidRPr="00ED040D" w:rsidRDefault="00EA2BE5" w:rsidP="00B30945">
      <w:pPr>
        <w:pStyle w:val="RFCListBullet"/>
        <w:numPr>
          <w:ilvl w:val="1"/>
          <w:numId w:val="17"/>
        </w:numPr>
        <w:tabs>
          <w:tab w:val="clear" w:pos="1728"/>
          <w:tab w:val="left" w:pos="1560"/>
        </w:tabs>
        <w:ind w:right="-122" w:hanging="738"/>
      </w:pPr>
      <w:r w:rsidRPr="00ED040D">
        <w:t>For design models and policies for network service design</w:t>
      </w:r>
    </w:p>
    <w:p w:rsidR="00EA2BE5" w:rsidRPr="00ED040D" w:rsidRDefault="00EA2BE5" w:rsidP="00B30945">
      <w:pPr>
        <w:pStyle w:val="RFCListBullet"/>
        <w:numPr>
          <w:ilvl w:val="1"/>
          <w:numId w:val="17"/>
        </w:numPr>
        <w:tabs>
          <w:tab w:val="clear" w:pos="1728"/>
          <w:tab w:val="left" w:pos="1560"/>
        </w:tabs>
        <w:ind w:right="-122" w:hanging="738"/>
      </w:pPr>
      <w:r w:rsidRPr="00ED040D">
        <w:lastRenderedPageBreak/>
        <w:t>For design models and policies for network design</w:t>
      </w:r>
    </w:p>
    <w:p w:rsidR="00EA2BE5" w:rsidRPr="00ED040D" w:rsidRDefault="00EA2BE5" w:rsidP="00B30945">
      <w:pPr>
        <w:pStyle w:val="RFCListBullet"/>
        <w:numPr>
          <w:ilvl w:val="1"/>
          <w:numId w:val="17"/>
        </w:numPr>
        <w:tabs>
          <w:tab w:val="clear" w:pos="1728"/>
          <w:tab w:val="left" w:pos="1560"/>
        </w:tabs>
        <w:ind w:right="-122" w:hanging="738"/>
      </w:pPr>
      <w:r w:rsidRPr="00ED040D">
        <w:t>For design workflows, models and policies for task</w:t>
      </w:r>
      <w:r w:rsidR="00D96DC3">
        <w:t>-</w:t>
      </w:r>
      <w:r w:rsidRPr="00ED040D">
        <w:t xml:space="preserve">based intents </w:t>
      </w:r>
    </w:p>
    <w:p w:rsidR="00EA2BE5" w:rsidRPr="00ED040D" w:rsidRDefault="00EA2BE5" w:rsidP="00B30945">
      <w:pPr>
        <w:pStyle w:val="RFCListBullet"/>
        <w:ind w:right="-122" w:hanging="870"/>
      </w:pPr>
      <w:r w:rsidRPr="00ED040D">
        <w:t>Intents that affect other intents</w:t>
      </w:r>
    </w:p>
    <w:p w:rsidR="00EA2BE5" w:rsidRPr="00ED040D" w:rsidRDefault="00EA2BE5" w:rsidP="00B30945">
      <w:pPr>
        <w:pStyle w:val="RFCListBullet"/>
        <w:numPr>
          <w:ilvl w:val="1"/>
          <w:numId w:val="17"/>
        </w:numPr>
        <w:tabs>
          <w:tab w:val="clear" w:pos="1728"/>
          <w:tab w:val="left" w:pos="1560"/>
        </w:tabs>
        <w:ind w:right="-122" w:hanging="738"/>
      </w:pPr>
      <w:r w:rsidRPr="00ED040D">
        <w:t>It may be task</w:t>
      </w:r>
      <w:r w:rsidR="00D96DC3">
        <w:t>-</w:t>
      </w:r>
      <w:r w:rsidRPr="00ED040D">
        <w:t>based intent that modifies many other intents.</w:t>
      </w:r>
    </w:p>
    <w:p w:rsidR="00E52CC4" w:rsidRPr="00ED040D" w:rsidRDefault="00EA2BE5" w:rsidP="00B30945">
      <w:pPr>
        <w:pStyle w:val="RFCListBullet"/>
        <w:numPr>
          <w:ilvl w:val="1"/>
          <w:numId w:val="17"/>
        </w:numPr>
        <w:tabs>
          <w:tab w:val="clear" w:pos="1728"/>
          <w:tab w:val="num" w:pos="1560"/>
        </w:tabs>
        <w:ind w:right="-122" w:hanging="738"/>
      </w:pPr>
      <w:r w:rsidRPr="00ED040D">
        <w:t>The task itself is short-lived, but the modification of otherintents has an impact on their life</w:t>
      </w:r>
      <w:r w:rsidR="00B60E1F">
        <w:t>-</w:t>
      </w:r>
      <w:r w:rsidRPr="00ED040D">
        <w:t>cycle, so those changes must continue to be continuously monitored and self-corrected/self-optimized.</w:t>
      </w:r>
    </w:p>
    <w:p w:rsidR="00E52CC4" w:rsidRPr="00ED040D" w:rsidRDefault="00E52CC4" w:rsidP="00B30945">
      <w:pPr>
        <w:pStyle w:val="1"/>
        <w:ind w:right="-122"/>
      </w:pPr>
      <w:bookmarkStart w:id="55" w:name="_Toc46848405"/>
      <w:r w:rsidRPr="00ED040D">
        <w:t xml:space="preserve">Functional Characteristics and </w:t>
      </w:r>
      <w:r w:rsidR="00452BA6" w:rsidRPr="00ED040D">
        <w:t>Behavior</w:t>
      </w:r>
      <w:bookmarkEnd w:id="55"/>
    </w:p>
    <w:p w:rsidR="00E52CC4" w:rsidRDefault="00E52CC4" w:rsidP="00B30945">
      <w:pPr>
        <w:ind w:right="-122"/>
        <w:rPr>
          <w:rFonts w:eastAsia="宋体"/>
          <w:lang w:eastAsia="zh-CN"/>
        </w:rPr>
      </w:pPr>
      <w:r w:rsidRPr="00ED040D">
        <w:rPr>
          <w:rFonts w:eastAsia="宋体"/>
          <w:lang w:eastAsia="zh-CN"/>
        </w:rPr>
        <w:t xml:space="preserve">Intent can be used to operate immediately on a target (much like issuing a command), or whenever it is appropriate (e.g., in response to an event). In either case, intent has a number of </w:t>
      </w:r>
      <w:r w:rsidR="00861B3E" w:rsidRPr="00ED040D">
        <w:rPr>
          <w:rFonts w:eastAsia="宋体"/>
          <w:lang w:eastAsia="zh-CN"/>
        </w:rPr>
        <w:t>behaviors</w:t>
      </w:r>
      <w:r w:rsidRPr="00ED040D">
        <w:rPr>
          <w:rFonts w:eastAsia="宋体"/>
          <w:lang w:eastAsia="zh-CN"/>
        </w:rPr>
        <w:t xml:space="preserve"> that serve to further organize its purpose, as described by the following </w:t>
      </w:r>
      <w:r w:rsidRPr="00102F39">
        <w:rPr>
          <w:rFonts w:eastAsia="宋体"/>
          <w:lang w:eastAsia="zh-CN"/>
        </w:rPr>
        <w:t>subsections.</w:t>
      </w:r>
    </w:p>
    <w:p w:rsidR="00E03B4E" w:rsidRDefault="00E03B4E" w:rsidP="00B30945">
      <w:pPr>
        <w:pStyle w:val="21"/>
        <w:ind w:right="-122"/>
      </w:pPr>
      <w:bookmarkStart w:id="56" w:name="_Toc46848406"/>
      <w:r w:rsidRPr="00ED040D">
        <w:t>Abstracting Intent Operation</w:t>
      </w:r>
      <w:bookmarkEnd w:id="56"/>
    </w:p>
    <w:p w:rsidR="00E03B4E" w:rsidRPr="00ED040D" w:rsidRDefault="00E03B4E" w:rsidP="00B30945">
      <w:pPr>
        <w:ind w:right="-122"/>
        <w:rPr>
          <w:rFonts w:eastAsia="宋体"/>
          <w:lang w:eastAsia="zh-CN"/>
        </w:rPr>
      </w:pPr>
      <w:r w:rsidRPr="00ED040D">
        <w:rPr>
          <w:rFonts w:eastAsia="宋体"/>
          <w:lang w:eastAsia="zh-CN"/>
        </w:rPr>
        <w:t xml:space="preserve">The modelling of </w:t>
      </w:r>
      <w:r>
        <w:rPr>
          <w:rFonts w:eastAsia="宋体"/>
          <w:lang w:eastAsia="zh-CN"/>
        </w:rPr>
        <w:t>Intents</w:t>
      </w:r>
      <w:r w:rsidR="00607263">
        <w:rPr>
          <w:rFonts w:eastAsia="宋体"/>
          <w:lang w:eastAsia="zh-CN"/>
        </w:rPr>
        <w:t xml:space="preserve"> can be abstracted</w:t>
      </w:r>
      <w:r w:rsidRPr="00ED040D">
        <w:rPr>
          <w:rFonts w:eastAsia="宋体"/>
          <w:lang w:eastAsia="zh-CN"/>
        </w:rPr>
        <w:t xml:space="preserve"> using the following   three-tuple:</w:t>
      </w:r>
    </w:p>
    <w:p w:rsidR="00E03B4E" w:rsidRDefault="00E03B4E" w:rsidP="00B30945">
      <w:pPr>
        <w:ind w:right="-122"/>
        <w:rPr>
          <w:rFonts w:eastAsia="宋体"/>
          <w:lang w:eastAsia="zh-CN"/>
        </w:rPr>
      </w:pPr>
      <w:r w:rsidRPr="00ED040D">
        <w:rPr>
          <w:rFonts w:eastAsia="宋体"/>
          <w:lang w:eastAsia="zh-CN"/>
        </w:rPr>
        <w:t>{Context, Capabilities, Constraints}</w:t>
      </w:r>
    </w:p>
    <w:p w:rsidR="00E03B4E" w:rsidRDefault="00E03B4E" w:rsidP="00B30945">
      <w:pPr>
        <w:pStyle w:val="affe"/>
        <w:numPr>
          <w:ilvl w:val="0"/>
          <w:numId w:val="36"/>
        </w:numPr>
        <w:ind w:left="851" w:right="-122" w:firstLineChars="0"/>
        <w:rPr>
          <w:rFonts w:eastAsia="宋体"/>
          <w:lang w:eastAsia="zh-CN"/>
        </w:rPr>
      </w:pPr>
      <w:r w:rsidRPr="00E959A8">
        <w:rPr>
          <w:rFonts w:eastAsia="宋体"/>
          <w:lang w:eastAsia="zh-CN"/>
        </w:rPr>
        <w:t xml:space="preserve">Context grounds the intent, and determines if it is relevant or not for the current situation. </w:t>
      </w:r>
      <w:r>
        <w:rPr>
          <w:rFonts w:eastAsia="宋体"/>
          <w:lang w:eastAsia="zh-CN"/>
        </w:rPr>
        <w:t>Thus, context selects intents based on applicability.</w:t>
      </w:r>
    </w:p>
    <w:p w:rsidR="00E03B4E" w:rsidRDefault="00E03B4E" w:rsidP="00B30945">
      <w:pPr>
        <w:pStyle w:val="affe"/>
        <w:numPr>
          <w:ilvl w:val="0"/>
          <w:numId w:val="36"/>
        </w:numPr>
        <w:ind w:left="851" w:right="-122" w:firstLineChars="0"/>
        <w:rPr>
          <w:rFonts w:eastAsia="宋体"/>
          <w:lang w:eastAsia="zh-CN"/>
        </w:rPr>
      </w:pPr>
      <w:r w:rsidRPr="00E959A8">
        <w:rPr>
          <w:rFonts w:eastAsia="宋体"/>
          <w:lang w:eastAsia="zh-CN"/>
        </w:rPr>
        <w:t xml:space="preserve">Capabilities describe the functionality </w:t>
      </w:r>
      <w:r>
        <w:rPr>
          <w:rFonts w:eastAsia="宋体"/>
          <w:lang w:eastAsia="zh-CN"/>
        </w:rPr>
        <w:t>t</w:t>
      </w:r>
      <w:r w:rsidRPr="00E959A8">
        <w:rPr>
          <w:rFonts w:eastAsia="宋体"/>
          <w:lang w:eastAsia="zh-CN"/>
        </w:rPr>
        <w:t xml:space="preserve">hat the intent can perform.  Capabilities take different forms, </w:t>
      </w:r>
      <w:r>
        <w:rPr>
          <w:rFonts w:eastAsia="宋体"/>
          <w:lang w:eastAsia="zh-CN"/>
        </w:rPr>
        <w:t>de</w:t>
      </w:r>
      <w:r w:rsidRPr="00E959A8">
        <w:rPr>
          <w:rFonts w:eastAsia="宋体"/>
          <w:lang w:eastAsia="zh-CN"/>
        </w:rPr>
        <w:t>pending on the expressivity of the intent as well as the programming paradigm(s) used.</w:t>
      </w:r>
    </w:p>
    <w:p w:rsidR="00E03B4E" w:rsidRDefault="00E03B4E" w:rsidP="00B30945">
      <w:pPr>
        <w:pStyle w:val="affe"/>
        <w:numPr>
          <w:ilvl w:val="0"/>
          <w:numId w:val="36"/>
        </w:numPr>
        <w:ind w:left="851" w:right="-122" w:firstLineChars="0"/>
        <w:rPr>
          <w:rFonts w:eastAsia="宋体"/>
          <w:lang w:eastAsia="zh-CN"/>
        </w:rPr>
      </w:pPr>
      <w:r w:rsidRPr="00E959A8">
        <w:rPr>
          <w:rFonts w:eastAsia="宋体"/>
          <w:lang w:eastAsia="zh-CN"/>
        </w:rPr>
        <w:t>Constraints define any restrictions on the capabilities to beused for that particular context.</w:t>
      </w:r>
    </w:p>
    <w:p w:rsidR="00E03B4E" w:rsidRDefault="00E03B4E" w:rsidP="00B30945">
      <w:pPr>
        <w:ind w:right="-122"/>
        <w:rPr>
          <w:rFonts w:eastAsia="宋体"/>
          <w:lang w:eastAsia="zh-CN"/>
        </w:rPr>
      </w:pPr>
      <w:r w:rsidRPr="00E959A8">
        <w:rPr>
          <w:rFonts w:eastAsia="宋体"/>
          <w:lang w:eastAsia="zh-CN"/>
        </w:rPr>
        <w:t xml:space="preserve">Metadata can be attached </w:t>
      </w:r>
      <w:r w:rsidR="00A15963">
        <w:rPr>
          <w:rFonts w:eastAsia="宋体"/>
          <w:lang w:eastAsia="zh-CN"/>
        </w:rPr>
        <w:t xml:space="preserve">via strategy templates </w:t>
      </w:r>
      <w:r w:rsidRPr="00E959A8">
        <w:rPr>
          <w:rFonts w:eastAsia="宋体"/>
          <w:lang w:eastAsia="zh-CN"/>
        </w:rPr>
        <w:t>to each of the elements of the three-tuple, and may be used to describe how the intent should be used and how it operates, as well as prescribe any operational dependencies that must be taken into account.</w:t>
      </w:r>
    </w:p>
    <w:p w:rsidR="00123CA4" w:rsidRPr="00E959A8" w:rsidRDefault="00123CA4" w:rsidP="00B30945">
      <w:pPr>
        <w:pStyle w:val="21"/>
        <w:ind w:right="-122"/>
        <w:rPr>
          <w:rFonts w:eastAsia="宋体"/>
          <w:color w:val="000000" w:themeColor="text1"/>
          <w:lang w:eastAsia="zh-CN"/>
        </w:rPr>
      </w:pPr>
      <w:bookmarkStart w:id="57" w:name="_Ref46847924"/>
      <w:bookmarkStart w:id="58" w:name="_Ref46847987"/>
      <w:bookmarkStart w:id="59" w:name="_Ref46847996"/>
      <w:bookmarkStart w:id="60" w:name="_Toc46848407"/>
      <w:r w:rsidRPr="00E959A8">
        <w:rPr>
          <w:color w:val="000000" w:themeColor="text1"/>
          <w:lang w:eastAsia="zh-CN"/>
        </w:rPr>
        <w:lastRenderedPageBreak/>
        <w:t xml:space="preserve">Intent User </w:t>
      </w:r>
      <w:r w:rsidR="002C077F">
        <w:rPr>
          <w:color w:val="000000" w:themeColor="text1"/>
          <w:lang w:eastAsia="zh-CN"/>
        </w:rPr>
        <w:t>T</w:t>
      </w:r>
      <w:r w:rsidRPr="00E959A8">
        <w:rPr>
          <w:color w:val="000000" w:themeColor="text1"/>
          <w:lang w:eastAsia="zh-CN"/>
        </w:rPr>
        <w:t>ypes</w:t>
      </w:r>
      <w:bookmarkEnd w:id="57"/>
      <w:bookmarkEnd w:id="58"/>
      <w:bookmarkEnd w:id="59"/>
      <w:bookmarkEnd w:id="60"/>
    </w:p>
    <w:p w:rsidR="00123CA4" w:rsidRPr="00416A91" w:rsidRDefault="00123CA4" w:rsidP="006A3610">
      <w:pPr>
        <w:ind w:right="-122"/>
        <w:rPr>
          <w:lang w:eastAsia="zh-CN"/>
        </w:rPr>
      </w:pPr>
      <w:r w:rsidRPr="00E959A8">
        <w:rPr>
          <w:lang w:eastAsia="zh-CN"/>
        </w:rPr>
        <w:t xml:space="preserve">Intent </w:t>
      </w:r>
      <w:r>
        <w:rPr>
          <w:lang w:eastAsia="zh-CN"/>
        </w:rPr>
        <w:t>user types, or intent a</w:t>
      </w:r>
      <w:r w:rsidRPr="00E959A8">
        <w:rPr>
          <w:lang w:eastAsia="zh-CN"/>
        </w:rPr>
        <w:t>ctors</w:t>
      </w:r>
      <w:r>
        <w:rPr>
          <w:lang w:eastAsia="zh-CN"/>
        </w:rPr>
        <w:t xml:space="preserve"> as they are known in the area of declarative policy,</w:t>
      </w:r>
      <w:r w:rsidRPr="00E959A8">
        <w:rPr>
          <w:lang w:eastAsia="zh-CN"/>
        </w:rPr>
        <w:t xml:space="preserve"> represent the users that define and issue the intent request. Depending on the Intent Solutions, there are specific intent actors. Examples of intent actors are customers, network operators, service operators, enterprise</w:t>
      </w:r>
      <w:ins w:id="61" w:author="Sunxy" w:date="2020-09-17T14:11:00Z">
        <w:r w:rsidR="00C54AEE">
          <w:rPr>
            <w:rFonts w:eastAsiaTheme="minorEastAsia" w:hint="eastAsia"/>
            <w:lang w:eastAsia="zh-CN"/>
          </w:rPr>
          <w:t xml:space="preserve"> </w:t>
        </w:r>
        <w:r w:rsidR="00C54AEE" w:rsidRPr="00E959A8">
          <w:rPr>
            <w:lang w:eastAsia="zh-CN"/>
          </w:rPr>
          <w:t>administrators</w:t>
        </w:r>
      </w:ins>
      <w:r w:rsidRPr="00E959A8">
        <w:rPr>
          <w:lang w:eastAsia="zh-CN"/>
        </w:rPr>
        <w:t>,</w:t>
      </w:r>
      <w:ins w:id="62" w:author="Sunxy" w:date="2020-09-17T14:21:00Z">
        <w:r w:rsidR="00F44090">
          <w:rPr>
            <w:lang w:eastAsia="zh-CN"/>
          </w:rPr>
          <w:t>test</w:t>
        </w:r>
        <w:r w:rsidR="00F44090">
          <w:rPr>
            <w:rFonts w:eastAsiaTheme="minorEastAsia" w:hint="eastAsia"/>
            <w:lang w:eastAsia="zh-CN"/>
          </w:rPr>
          <w:t>-</w:t>
        </w:r>
      </w:ins>
      <w:r w:rsidRPr="00E959A8">
        <w:rPr>
          <w:lang w:eastAsia="zh-CN"/>
        </w:rPr>
        <w:t xml:space="preserve"> cloud</w:t>
      </w:r>
      <w:ins w:id="63" w:author="Sunxy" w:date="2020-09-17T14:11:00Z">
        <w:r w:rsidR="00C54AEE">
          <w:rPr>
            <w:rFonts w:eastAsiaTheme="minorEastAsia" w:hint="eastAsia"/>
            <w:lang w:eastAsia="zh-CN"/>
          </w:rPr>
          <w:t xml:space="preserve"> </w:t>
        </w:r>
        <w:r w:rsidR="00C54AEE" w:rsidRPr="00E959A8">
          <w:rPr>
            <w:lang w:eastAsia="zh-CN"/>
          </w:rPr>
          <w:t>administrators</w:t>
        </w:r>
      </w:ins>
      <w:r w:rsidRPr="00E959A8">
        <w:rPr>
          <w:lang w:eastAsia="zh-CN"/>
        </w:rPr>
        <w:t>, and underlay network administrators, or application developers.</w:t>
      </w:r>
    </w:p>
    <w:p w:rsidR="00123CA4" w:rsidRDefault="00123CA4" w:rsidP="00B30945">
      <w:pPr>
        <w:pStyle w:val="RFCListBullet"/>
        <w:tabs>
          <w:tab w:val="clear" w:pos="1296"/>
          <w:tab w:val="left" w:pos="1134"/>
          <w:tab w:val="left" w:pos="1440"/>
        </w:tabs>
        <w:ind w:left="851" w:right="-122" w:hanging="425"/>
      </w:pPr>
      <w:r w:rsidRPr="00ED040D">
        <w:t xml:space="preserve">Customers </w:t>
      </w:r>
      <w:r w:rsidRPr="00E959A8">
        <w:t>and end-users</w:t>
      </w:r>
      <w:r w:rsidRPr="00ED040D">
        <w:t xml:space="preserve"> do not necessarily know the functional and operational details of the network that they are using.  Furthermore, </w:t>
      </w:r>
      <w:r>
        <w:t xml:space="preserve">they </w:t>
      </w:r>
      <w:r w:rsidRPr="00ED040D">
        <w:t xml:space="preserve">lack skills to understand such details; in fact, such knowledge is typically not relevant to their job. In addition, the network may not expose these details to its users. This class of actor focuses on the applications that they run, and uses services offered by the network.  Hence, they want to specify policies that provide consistent behaviour according to their business needs. They do not have to worry about how the </w:t>
      </w:r>
      <w:r w:rsidRPr="00E959A8">
        <w:rPr>
          <w:color w:val="000000" w:themeColor="text1"/>
        </w:rPr>
        <w:t xml:space="preserve">intents </w:t>
      </w:r>
      <w:r w:rsidRPr="00ED040D">
        <w:t xml:space="preserve">are deployed onto the underlying network, and especially, whether the </w:t>
      </w:r>
      <w:r w:rsidRPr="00E959A8">
        <w:rPr>
          <w:color w:val="000000" w:themeColor="text1"/>
        </w:rPr>
        <w:t xml:space="preserve">intents </w:t>
      </w:r>
      <w:r w:rsidRPr="00ED040D">
        <w:t>need to be translated to different forms to enable network elements to understand them.</w:t>
      </w:r>
    </w:p>
    <w:p w:rsidR="00123CA4" w:rsidRPr="00ED040D" w:rsidRDefault="00123CA4" w:rsidP="00B30945">
      <w:pPr>
        <w:pStyle w:val="RFCListBullet"/>
        <w:tabs>
          <w:tab w:val="clear" w:pos="1296"/>
          <w:tab w:val="left" w:pos="1134"/>
          <w:tab w:val="left" w:pos="1440"/>
        </w:tabs>
        <w:ind w:left="851" w:right="-122" w:hanging="425"/>
      </w:pPr>
      <w:r w:rsidRPr="00ED040D">
        <w:t>Application developers work in a set of abstractions defined by their application and programming environment(s). For example, many application developers think in terms of objects (e.g., a VPN).  While this makes sense to the application developer, most network devices do not have a VPN object per se; rather, the VPN is formed through a set of configuration statements for that device in concert with configuration statements for the other devices that together make up the VPN. Hence, the view of application developers matches the services provided by the network, but may not directly correspond to other views of other actors.</w:t>
      </w:r>
    </w:p>
    <w:p w:rsidR="00752F8A" w:rsidRPr="00B30945" w:rsidRDefault="00123CA4" w:rsidP="00B30945">
      <w:pPr>
        <w:pStyle w:val="RFCListBullet"/>
        <w:tabs>
          <w:tab w:val="clear" w:pos="1296"/>
          <w:tab w:val="left" w:pos="1134"/>
          <w:tab w:val="left" w:pos="1440"/>
        </w:tabs>
        <w:ind w:left="851" w:right="-122" w:hanging="425"/>
        <w:rPr>
          <w:rFonts w:eastAsia="宋体"/>
          <w:lang w:eastAsia="zh-CN"/>
        </w:rPr>
      </w:pPr>
      <w:r w:rsidRPr="00ED040D">
        <w:t xml:space="preserve">Management personnel, such as network </w:t>
      </w:r>
      <w:r w:rsidRPr="00416A91">
        <w:t>operators</w:t>
      </w:r>
      <w:r w:rsidRPr="00ED040D">
        <w:t xml:space="preserve">, may have the knowledge of the underlying network. However, they may not understand the details of the applications and services of Customers </w:t>
      </w:r>
      <w:r w:rsidRPr="00E959A8">
        <w:t>and End-Users</w:t>
      </w:r>
      <w:r w:rsidRPr="00ED040D">
        <w:t>.</w:t>
      </w:r>
    </w:p>
    <w:p w:rsidR="00752F8A" w:rsidRPr="00E959A8" w:rsidRDefault="00752F8A" w:rsidP="006A3610">
      <w:pPr>
        <w:pStyle w:val="21"/>
        <w:ind w:right="-122"/>
        <w:rPr>
          <w:color w:val="FF0000"/>
          <w:lang w:eastAsia="zh-CN"/>
        </w:rPr>
      </w:pPr>
      <w:bookmarkStart w:id="64" w:name="_Toc46848408"/>
      <w:r w:rsidRPr="00E959A8">
        <w:rPr>
          <w:lang w:eastAsia="zh-CN"/>
        </w:rPr>
        <w:t>Intent Scope</w:t>
      </w:r>
      <w:bookmarkEnd w:id="64"/>
    </w:p>
    <w:p w:rsidR="00752F8A" w:rsidRPr="00E959A8" w:rsidRDefault="00752F8A" w:rsidP="006A3610">
      <w:pPr>
        <w:ind w:right="-122"/>
        <w:rPr>
          <w:lang w:eastAsia="zh-CN"/>
        </w:rPr>
      </w:pPr>
      <w:r w:rsidRPr="00E959A8">
        <w:rPr>
          <w:lang w:eastAsia="zh-CN"/>
        </w:rPr>
        <w:t>Intent are used to manage the behaviour of the networks they are applied to and all intents are applied within a specific scope, such as:</w:t>
      </w:r>
    </w:p>
    <w:p w:rsidR="00752F8A" w:rsidRPr="00E959A8"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lastRenderedPageBreak/>
        <w:t>Connectivity scope, if the intent creates or modifies a connection</w:t>
      </w:r>
      <w:r w:rsidR="004C5174">
        <w:rPr>
          <w:color w:val="000000" w:themeColor="text1"/>
          <w:lang w:eastAsia="zh-CN"/>
        </w:rPr>
        <w:t>.</w:t>
      </w:r>
    </w:p>
    <w:p w:rsidR="00752F8A" w:rsidRPr="00E959A8"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Security scope, if the intent specifies the security characteristics of the network or users</w:t>
      </w:r>
      <w:r w:rsidR="004C5174">
        <w:rPr>
          <w:color w:val="000000" w:themeColor="text1"/>
          <w:lang w:eastAsia="zh-CN"/>
        </w:rPr>
        <w:t>.</w:t>
      </w:r>
    </w:p>
    <w:p w:rsidR="00752F8A" w:rsidRPr="00E959A8"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Application scope, when the intent specifies the applications to be affected by the intent request</w:t>
      </w:r>
      <w:r w:rsidR="004C5174">
        <w:rPr>
          <w:color w:val="000000" w:themeColor="text1"/>
          <w:lang w:eastAsia="zh-CN"/>
        </w:rPr>
        <w:t>.</w:t>
      </w:r>
    </w:p>
    <w:p w:rsidR="00752F8A" w:rsidRDefault="00752F8A" w:rsidP="00B30945">
      <w:pPr>
        <w:pStyle w:val="affe"/>
        <w:numPr>
          <w:ilvl w:val="0"/>
          <w:numId w:val="35"/>
        </w:numPr>
        <w:spacing w:after="0" w:line="240" w:lineRule="auto"/>
        <w:ind w:left="851" w:right="-122" w:firstLineChars="0" w:hanging="425"/>
        <w:rPr>
          <w:color w:val="000000" w:themeColor="text1"/>
          <w:lang w:eastAsia="zh-CN"/>
        </w:rPr>
      </w:pPr>
      <w:r w:rsidRPr="00E959A8">
        <w:rPr>
          <w:color w:val="000000" w:themeColor="text1"/>
          <w:lang w:eastAsia="zh-CN"/>
        </w:rPr>
        <w:t>QoS Scope, when the intent specifies the QoS characteristics of the network.</w:t>
      </w:r>
    </w:p>
    <w:p w:rsidR="00610E95" w:rsidRDefault="00610E95" w:rsidP="00B30945">
      <w:pPr>
        <w:pStyle w:val="affe"/>
        <w:spacing w:after="0" w:line="240" w:lineRule="auto"/>
        <w:ind w:left="1151" w:right="-122" w:firstLineChars="0" w:firstLine="0"/>
        <w:rPr>
          <w:color w:val="000000" w:themeColor="text1"/>
          <w:lang w:eastAsia="zh-CN"/>
        </w:rPr>
      </w:pPr>
    </w:p>
    <w:p w:rsidR="00610E95" w:rsidRPr="00B30945" w:rsidRDefault="00610E95" w:rsidP="00B30945">
      <w:pPr>
        <w:spacing w:after="0" w:line="240" w:lineRule="auto"/>
        <w:ind w:left="426" w:right="-122"/>
        <w:rPr>
          <w:color w:val="000000" w:themeColor="text1"/>
          <w:lang w:eastAsia="zh-CN"/>
        </w:rPr>
      </w:pPr>
      <w:r w:rsidRPr="00610E95">
        <w:rPr>
          <w:color w:val="000000" w:themeColor="text1"/>
          <w:lang w:eastAsia="zh-CN"/>
        </w:rPr>
        <w:t>These intent scopes are expendable through the methodology presented in Section</w:t>
      </w:r>
      <w:r w:rsidR="007B1CEE">
        <w:rPr>
          <w:color w:val="000000" w:themeColor="text1"/>
          <w:lang w:eastAsia="zh-CN"/>
        </w:rPr>
        <w:fldChar w:fldCharType="begin"/>
      </w:r>
      <w:r w:rsidR="00C86532">
        <w:rPr>
          <w:color w:val="000000" w:themeColor="text1"/>
          <w:lang w:eastAsia="zh-CN"/>
        </w:rPr>
        <w:instrText xml:space="preserve"> REF _Ref46840117 \r \h </w:instrText>
      </w:r>
      <w:r w:rsidR="007B1CEE">
        <w:rPr>
          <w:color w:val="000000" w:themeColor="text1"/>
          <w:lang w:eastAsia="zh-CN"/>
        </w:rPr>
      </w:r>
      <w:r w:rsidR="007B1CEE">
        <w:rPr>
          <w:color w:val="000000" w:themeColor="text1"/>
          <w:lang w:eastAsia="zh-CN"/>
        </w:rPr>
        <w:fldChar w:fldCharType="separate"/>
      </w:r>
      <w:r w:rsidR="00F657C7">
        <w:rPr>
          <w:color w:val="000000" w:themeColor="text1"/>
          <w:lang w:eastAsia="zh-CN"/>
        </w:rPr>
        <w:t xml:space="preserve">6.1. </w:t>
      </w:r>
      <w:r w:rsidR="007B1CEE">
        <w:rPr>
          <w:color w:val="000000" w:themeColor="text1"/>
          <w:lang w:eastAsia="zh-CN"/>
        </w:rPr>
        <w:fldChar w:fldCharType="end"/>
      </w:r>
      <w:r w:rsidR="00C86532">
        <w:rPr>
          <w:color w:val="000000" w:themeColor="text1"/>
          <w:lang w:eastAsia="zh-CN"/>
        </w:rPr>
        <w:t>.</w:t>
      </w:r>
    </w:p>
    <w:p w:rsidR="00752F8A" w:rsidRPr="00E959A8" w:rsidRDefault="00752F8A" w:rsidP="00B30945">
      <w:pPr>
        <w:ind w:right="-122"/>
        <w:rPr>
          <w:rFonts w:eastAsia="宋体"/>
          <w:lang w:eastAsia="zh-CN"/>
        </w:rPr>
      </w:pPr>
    </w:p>
    <w:p w:rsidR="0002620F" w:rsidRDefault="0002620F" w:rsidP="006A3610">
      <w:pPr>
        <w:pStyle w:val="21"/>
        <w:ind w:right="-122"/>
        <w:rPr>
          <w:lang w:eastAsia="zh-CN"/>
        </w:rPr>
      </w:pPr>
      <w:bookmarkStart w:id="65" w:name="_Toc46848409"/>
      <w:r>
        <w:rPr>
          <w:lang w:eastAsia="zh-CN"/>
        </w:rPr>
        <w:t>Intent Network Scope</w:t>
      </w:r>
      <w:bookmarkEnd w:id="65"/>
    </w:p>
    <w:p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Regardless on the intent user type, their intent request is affecting the network, or network components, which are representing the intent targets. </w:t>
      </w:r>
    </w:p>
    <w:p w:rsidR="0002620F" w:rsidRPr="00E959A8" w:rsidRDefault="0002620F" w:rsidP="00B30945">
      <w:pPr>
        <w:ind w:right="-122"/>
        <w:rPr>
          <w:rFonts w:eastAsia="宋体"/>
          <w:color w:val="000000" w:themeColor="text1"/>
          <w:lang w:eastAsia="zh-CN"/>
        </w:rPr>
      </w:pPr>
      <w:r w:rsidRPr="00E959A8">
        <w:rPr>
          <w:rFonts w:eastAsia="宋体"/>
          <w:color w:val="000000" w:themeColor="text1"/>
          <w:lang w:eastAsia="zh-CN"/>
        </w:rPr>
        <w:t xml:space="preserve">Thus, intent network scope, or </w:t>
      </w:r>
      <w:r>
        <w:rPr>
          <w:rFonts w:eastAsia="宋体"/>
          <w:color w:val="000000" w:themeColor="text1"/>
          <w:lang w:eastAsia="zh-CN"/>
        </w:rPr>
        <w:t xml:space="preserve">policy </w:t>
      </w:r>
      <w:r w:rsidRPr="00E959A8">
        <w:rPr>
          <w:rFonts w:eastAsia="宋体"/>
          <w:color w:val="000000" w:themeColor="text1"/>
          <w:lang w:eastAsia="zh-CN"/>
        </w:rPr>
        <w:t>target as known in the area of declarative policy, can represent VNFs or PNFs, Physical Network Elements, Campus networks, SD-WAN networks, radio access networks, cloud edge, cloud core, branch, etc.</w:t>
      </w:r>
    </w:p>
    <w:p w:rsidR="00752F8A" w:rsidRPr="00E959A8" w:rsidRDefault="00752F8A" w:rsidP="00B30945">
      <w:pPr>
        <w:pStyle w:val="21"/>
        <w:ind w:right="-122"/>
      </w:pPr>
      <w:bookmarkStart w:id="66" w:name="_Toc46848410"/>
      <w:r>
        <w:t xml:space="preserve">Intent </w:t>
      </w:r>
      <w:commentRangeStart w:id="67"/>
      <w:r>
        <w:t>Abstraction</w:t>
      </w:r>
      <w:bookmarkEnd w:id="66"/>
    </w:p>
    <w:p w:rsidR="00752F8A" w:rsidRPr="00E959A8" w:rsidRDefault="00752F8A" w:rsidP="00B30945">
      <w:pPr>
        <w:ind w:right="-122"/>
        <w:rPr>
          <w:rFonts w:eastAsia="宋体"/>
          <w:lang w:eastAsia="zh-CN"/>
        </w:rPr>
      </w:pPr>
      <w:r w:rsidRPr="00E959A8">
        <w:rPr>
          <w:rFonts w:eastAsia="宋体"/>
          <w:lang w:eastAsia="zh-CN"/>
        </w:rPr>
        <w:t xml:space="preserve">Intent can be classified by whether it is necessary to feedback </w:t>
      </w:r>
      <w:r w:rsidR="00AB3888">
        <w:rPr>
          <w:rFonts w:eastAsia="宋体"/>
          <w:lang w:eastAsia="zh-CN"/>
        </w:rPr>
        <w:t>technical</w:t>
      </w:r>
      <w:r w:rsidRPr="00E959A8">
        <w:rPr>
          <w:rFonts w:eastAsia="宋体"/>
          <w:lang w:eastAsia="zh-CN"/>
        </w:rPr>
        <w:t xml:space="preserve"> network information </w:t>
      </w:r>
      <w:r w:rsidR="00AB3888">
        <w:rPr>
          <w:rFonts w:eastAsia="宋体"/>
          <w:lang w:eastAsia="zh-CN"/>
        </w:rPr>
        <w:t xml:space="preserve">or non-technical information </w:t>
      </w:r>
      <w:r w:rsidRPr="00E959A8">
        <w:rPr>
          <w:rFonts w:eastAsia="宋体"/>
          <w:lang w:eastAsia="zh-CN"/>
        </w:rPr>
        <w:t>to the intended proponent after the intent is executed.</w:t>
      </w:r>
      <w:r w:rsidR="00AB3888">
        <w:rPr>
          <w:rFonts w:eastAsia="宋体"/>
          <w:lang w:eastAsia="zh-CN"/>
        </w:rPr>
        <w:t xml:space="preserve"> As well, intent abstraction covers the level of technical details in the intent itself.</w:t>
      </w:r>
    </w:p>
    <w:p w:rsidR="00752F8A" w:rsidRPr="00E959A8" w:rsidRDefault="00752F8A" w:rsidP="00B30945">
      <w:pPr>
        <w:pStyle w:val="RFCListBullet"/>
        <w:tabs>
          <w:tab w:val="clear" w:pos="1296"/>
        </w:tabs>
        <w:ind w:left="851" w:right="-122"/>
      </w:pPr>
      <w:r w:rsidRPr="00E959A8">
        <w:t>For ordinary users, they don</w:t>
      </w:r>
      <w:r>
        <w:t>o</w:t>
      </w:r>
      <w:r w:rsidRPr="00E959A8">
        <w:t>t care how the intent is executed,or the details of the network.</w:t>
      </w:r>
      <w:r w:rsidRPr="00E959A8">
        <w:rPr>
          <w:rFonts w:eastAsiaTheme="minorEastAsia"/>
          <w:lang w:eastAsia="zh-CN"/>
        </w:rPr>
        <w:t xml:space="preserve"> As a result, t</w:t>
      </w:r>
      <w:r w:rsidRPr="00E959A8">
        <w:t>hey don</w:t>
      </w:r>
      <w:r>
        <w:t>o</w:t>
      </w:r>
      <w:r w:rsidRPr="00E959A8">
        <w:t xml:space="preserve">t need to know the configuration information of the underlying network. They only </w:t>
      </w:r>
      <w:r w:rsidRPr="00E959A8">
        <w:rPr>
          <w:rFonts w:eastAsiaTheme="minorEastAsia"/>
          <w:lang w:eastAsia="zh-CN"/>
        </w:rPr>
        <w:t>focus on</w:t>
      </w:r>
      <w:r w:rsidRPr="00E959A8">
        <w:t xml:space="preserve"> whether the intent execution result achieves the goal, and the execution effect such as the quality of completion and the length of execution.</w:t>
      </w:r>
      <w:r>
        <w:t xml:space="preserve"> In this scenario, we refer to an abstraction without technical feedback.</w:t>
      </w:r>
    </w:p>
    <w:p w:rsidR="00E03B4E" w:rsidRPr="00B30945" w:rsidRDefault="00752F8A" w:rsidP="00B30945">
      <w:pPr>
        <w:pStyle w:val="RFCListBullet"/>
        <w:tabs>
          <w:tab w:val="clear" w:pos="1296"/>
        </w:tabs>
        <w:ind w:left="851" w:right="-122"/>
        <w:rPr>
          <w:rFonts w:eastAsia="宋体"/>
          <w:lang w:eastAsia="zh-CN"/>
        </w:rPr>
      </w:pPr>
      <w:r w:rsidRPr="00E959A8">
        <w:t>For administrators, such as network administrators, they perform intents, such as allocating network resources, selecting transmission paths, handling network failures, etc.</w:t>
      </w:r>
      <w:r w:rsidRPr="00E959A8">
        <w:rPr>
          <w:rFonts w:eastAsiaTheme="minorEastAsia"/>
          <w:lang w:eastAsia="zh-CN"/>
        </w:rPr>
        <w:t xml:space="preserve"> They</w:t>
      </w:r>
      <w:r w:rsidRPr="00E959A8">
        <w:t xml:space="preserve"> require multiple feedback indicators for network resource conditions, congestion conditions, fault conditions, etc. after execution.</w:t>
      </w:r>
      <w:commentRangeEnd w:id="67"/>
      <w:r w:rsidRPr="00ED040D">
        <w:rPr>
          <w:rStyle w:val="affc"/>
        </w:rPr>
        <w:commentReference w:id="67"/>
      </w:r>
      <w:r>
        <w:t xml:space="preserve"> In this case, we refer to an abstraction with technical feedback.</w:t>
      </w:r>
    </w:p>
    <w:p w:rsidR="00E52CC4" w:rsidRPr="00102F39" w:rsidRDefault="00A43721" w:rsidP="00B30945">
      <w:pPr>
        <w:pStyle w:val="21"/>
        <w:ind w:right="-122"/>
      </w:pPr>
      <w:bookmarkStart w:id="68" w:name="_Toc46848411"/>
      <w:r>
        <w:lastRenderedPageBreak/>
        <w:t xml:space="preserve">Intent </w:t>
      </w:r>
      <w:r w:rsidR="00102F39" w:rsidRPr="00102F39">
        <w:t>Life</w:t>
      </w:r>
      <w:r w:rsidR="00751079">
        <w:t>-</w:t>
      </w:r>
      <w:r w:rsidR="00102F39" w:rsidRPr="00102F39">
        <w:t>cycle</w:t>
      </w:r>
      <w:bookmarkEnd w:id="68"/>
    </w:p>
    <w:p w:rsidR="006E3863" w:rsidRPr="00ED040D" w:rsidRDefault="00E52CC4" w:rsidP="00B30945">
      <w:pPr>
        <w:ind w:right="-122"/>
        <w:rPr>
          <w:rFonts w:eastAsia="宋体"/>
          <w:lang w:eastAsia="zh-CN"/>
        </w:rPr>
      </w:pPr>
      <w:r w:rsidRPr="00ED040D">
        <w:rPr>
          <w:rFonts w:eastAsia="宋体"/>
          <w:lang w:eastAsia="zh-CN"/>
        </w:rPr>
        <w:t>Intents can be classified in</w:t>
      </w:r>
      <w:r w:rsidR="006E3863" w:rsidRPr="00ED040D">
        <w:rPr>
          <w:rFonts w:eastAsia="宋体"/>
          <w:lang w:eastAsia="zh-CN"/>
        </w:rPr>
        <w:t>to transient</w:t>
      </w:r>
      <w:r w:rsidR="009962BC">
        <w:rPr>
          <w:rFonts w:eastAsia="宋体"/>
          <w:lang w:eastAsia="zh-CN"/>
        </w:rPr>
        <w:t xml:space="preserve"> and </w:t>
      </w:r>
      <w:r w:rsidR="006E3863" w:rsidRPr="00ED040D">
        <w:rPr>
          <w:rFonts w:eastAsia="宋体"/>
          <w:lang w:eastAsia="zh-CN"/>
        </w:rPr>
        <w:t>persistent intents:</w:t>
      </w:r>
    </w:p>
    <w:p w:rsidR="00E52CC4" w:rsidRPr="00ED040D" w:rsidRDefault="00E52CC4" w:rsidP="00B30945">
      <w:pPr>
        <w:pStyle w:val="RFCListBullet"/>
        <w:tabs>
          <w:tab w:val="clear" w:pos="864"/>
          <w:tab w:val="clear" w:pos="1296"/>
          <w:tab w:val="num" w:pos="851"/>
        </w:tabs>
        <w:ind w:left="851" w:right="-122" w:hanging="425"/>
      </w:pPr>
      <w:r w:rsidRPr="00ED040D">
        <w:t>If intent is transient, it has no life</w:t>
      </w:r>
      <w:r w:rsidR="00751079">
        <w:t>-</w:t>
      </w:r>
      <w:r w:rsidRPr="00ED040D">
        <w:t>cycle management.  As soon as the specified operation is successfully carried out, the intent is finished, and can no longer affect the target object.</w:t>
      </w:r>
    </w:p>
    <w:p w:rsidR="006259EA" w:rsidRPr="00ED040D" w:rsidRDefault="00E52CC4" w:rsidP="00B30945">
      <w:pPr>
        <w:pStyle w:val="RFCListBullet"/>
        <w:tabs>
          <w:tab w:val="clear" w:pos="864"/>
          <w:tab w:val="clear" w:pos="1296"/>
          <w:tab w:val="num" w:pos="851"/>
        </w:tabs>
        <w:ind w:left="851" w:right="-122" w:hanging="425"/>
      </w:pPr>
      <w:r w:rsidRPr="00ED040D">
        <w:t>If the intent is persistent, it has life</w:t>
      </w:r>
      <w:r w:rsidR="00751079">
        <w:t>-</w:t>
      </w:r>
      <w:r w:rsidRPr="00ED040D">
        <w:t>cycle management.  Once the intent is successfully activated and deployed, the system will keep all relevant intents active until they are deactivated or removed.</w:t>
      </w:r>
    </w:p>
    <w:p w:rsidR="00CC4158" w:rsidRPr="00ED040D" w:rsidRDefault="00CC4158" w:rsidP="00B30945">
      <w:pPr>
        <w:pStyle w:val="21"/>
        <w:ind w:right="-122"/>
      </w:pPr>
      <w:bookmarkStart w:id="69" w:name="_Toc46837631"/>
      <w:bookmarkStart w:id="70" w:name="_Toc46840568"/>
      <w:bookmarkStart w:id="71" w:name="_Toc46843614"/>
      <w:bookmarkStart w:id="72" w:name="_Toc46848370"/>
      <w:bookmarkStart w:id="73" w:name="_Toc46848412"/>
      <w:bookmarkStart w:id="74" w:name="_Toc23774621"/>
      <w:bookmarkStart w:id="75" w:name="_Toc23774622"/>
      <w:bookmarkStart w:id="76" w:name="_Toc23774623"/>
      <w:bookmarkStart w:id="77" w:name="_Toc23774624"/>
      <w:bookmarkStart w:id="78" w:name="_Toc46848413"/>
      <w:bookmarkEnd w:id="69"/>
      <w:bookmarkEnd w:id="70"/>
      <w:bookmarkEnd w:id="71"/>
      <w:bookmarkEnd w:id="72"/>
      <w:bookmarkEnd w:id="73"/>
      <w:bookmarkEnd w:id="74"/>
      <w:bookmarkEnd w:id="75"/>
      <w:bookmarkEnd w:id="76"/>
      <w:bookmarkEnd w:id="77"/>
      <w:r w:rsidRPr="00ED040D">
        <w:rPr>
          <w:rStyle w:val="affc"/>
        </w:rPr>
        <w:commentReference w:id="79"/>
      </w:r>
      <w:r w:rsidRPr="00ED040D">
        <w:t>Hierarchy</w:t>
      </w:r>
      <w:bookmarkEnd w:id="78"/>
    </w:p>
    <w:p w:rsidR="00CC4158" w:rsidRPr="00ED040D" w:rsidRDefault="00CC4158" w:rsidP="00B30945">
      <w:pPr>
        <w:ind w:right="-122"/>
        <w:rPr>
          <w:rFonts w:eastAsia="宋体"/>
          <w:lang w:eastAsia="zh-CN"/>
        </w:rPr>
      </w:pPr>
      <w:r w:rsidRPr="00ED040D">
        <w:rPr>
          <w:rFonts w:eastAsia="宋体"/>
          <w:lang w:eastAsia="zh-CN"/>
        </w:rPr>
        <w:t>In different phases of the autonomous driving network[TMF-auto], the intents are different. A typical example of autonomous driving network Level 0 to 5 are listed as below.</w:t>
      </w:r>
    </w:p>
    <w:p w:rsidR="00CC4158" w:rsidRPr="00ED040D" w:rsidRDefault="00CC4158" w:rsidP="00B30945">
      <w:pPr>
        <w:pStyle w:val="RFCListBullet"/>
        <w:tabs>
          <w:tab w:val="clear" w:pos="864"/>
          <w:tab w:val="clear" w:pos="1296"/>
          <w:tab w:val="num" w:pos="851"/>
        </w:tabs>
        <w:ind w:left="851" w:right="-122" w:hanging="425"/>
      </w:pPr>
      <w:r w:rsidRPr="00ED040D">
        <w:t xml:space="preserve">Level 0 - Traditional manual network: O&amp;M personnel manually control the network and obtain network alarms and logs. – </w:t>
      </w:r>
      <w:r w:rsidRPr="00ED040D">
        <w:rPr>
          <w:b/>
          <w:bCs/>
        </w:rPr>
        <w:t>No intent</w:t>
      </w:r>
    </w:p>
    <w:p w:rsidR="00CC4158" w:rsidRPr="00ED040D" w:rsidRDefault="00CC4158" w:rsidP="00B30945">
      <w:pPr>
        <w:pStyle w:val="RFCListBullet"/>
        <w:tabs>
          <w:tab w:val="clear" w:pos="864"/>
          <w:tab w:val="clear" w:pos="1296"/>
          <w:tab w:val="num" w:pos="851"/>
        </w:tabs>
        <w:ind w:left="851" w:right="-122" w:hanging="425"/>
      </w:pPr>
      <w:r w:rsidRPr="00ED040D">
        <w:t xml:space="preserve">Level 1 - Partially automated network: Automated scripts are used to automate service provisioning, network deployment, and maintenance. Shallow perception of network status and decision making suggestions of machine; - </w:t>
      </w:r>
      <w:r w:rsidRPr="00ED040D">
        <w:rPr>
          <w:b/>
          <w:bCs/>
        </w:rPr>
        <w:t>No intent</w:t>
      </w:r>
    </w:p>
    <w:p w:rsidR="00CC4158" w:rsidRPr="00ED040D" w:rsidRDefault="00CC4158" w:rsidP="00B30945">
      <w:pPr>
        <w:pStyle w:val="RFCListBullet"/>
        <w:tabs>
          <w:tab w:val="clear" w:pos="864"/>
          <w:tab w:val="clear" w:pos="1296"/>
          <w:tab w:val="num" w:pos="851"/>
        </w:tabs>
        <w:ind w:left="851" w:right="-122" w:hanging="425"/>
      </w:pPr>
      <w:r w:rsidRPr="00ED040D">
        <w:t xml:space="preserve">Level 2 - Automated network: Automation of most service provisioning, network deployment, and maintenance comprehensive perception of network status and local machine decision making; </w:t>
      </w:r>
      <w:r w:rsidRPr="00A53CBD">
        <w:rPr>
          <w:b/>
          <w:bCs/>
        </w:rPr>
        <w:t>- simple intent on service provisioning</w:t>
      </w:r>
    </w:p>
    <w:p w:rsidR="00CC4158" w:rsidRPr="00ED040D" w:rsidRDefault="00CC4158" w:rsidP="00B30945">
      <w:pPr>
        <w:pStyle w:val="RFCListBullet"/>
        <w:tabs>
          <w:tab w:val="clear" w:pos="864"/>
          <w:tab w:val="clear" w:pos="1296"/>
          <w:tab w:val="num" w:pos="851"/>
        </w:tabs>
        <w:ind w:left="851" w:right="-122" w:hanging="425"/>
      </w:pPr>
      <w:r w:rsidRPr="00ED040D">
        <w:t xml:space="preserve">Level3 - Self-optimization network: Deep awareness of network status and automatic network control, meeting users' network intentions. – </w:t>
      </w:r>
      <w:r w:rsidRPr="00ED040D">
        <w:rPr>
          <w:b/>
          <w:bCs/>
        </w:rPr>
        <w:t>Intent based on network status cognition</w:t>
      </w:r>
    </w:p>
    <w:p w:rsidR="00CC4158" w:rsidRPr="00ED040D" w:rsidRDefault="00CC4158" w:rsidP="00B30945">
      <w:pPr>
        <w:pStyle w:val="RFCListBullet"/>
        <w:tabs>
          <w:tab w:val="clear" w:pos="864"/>
          <w:tab w:val="clear" w:pos="1296"/>
          <w:tab w:val="num" w:pos="851"/>
        </w:tabs>
        <w:ind w:left="851" w:right="-122" w:hanging="425"/>
      </w:pPr>
      <w:r w:rsidRPr="00ED040D">
        <w:t xml:space="preserve">Level 4 - Partial autonomous network: In a limited environment, people do not need to participate in decision-making and adjust themselves. </w:t>
      </w:r>
      <w:r w:rsidRPr="00ED040D">
        <w:rPr>
          <w:b/>
          <w:bCs/>
        </w:rPr>
        <w:t>– Intent based on limited AI</w:t>
      </w:r>
    </w:p>
    <w:p w:rsidR="00CC4158" w:rsidRPr="00ED040D" w:rsidRDefault="00CC4158" w:rsidP="00B30945">
      <w:pPr>
        <w:pStyle w:val="RFCListBullet"/>
        <w:tabs>
          <w:tab w:val="clear" w:pos="864"/>
          <w:tab w:val="clear" w:pos="1296"/>
          <w:tab w:val="num" w:pos="851"/>
        </w:tabs>
        <w:ind w:left="851" w:right="-122" w:hanging="425"/>
      </w:pPr>
      <w:r w:rsidRPr="00ED040D">
        <w:t xml:space="preserve">Level 5 - Autonomous network: In different network environments and network conditions, the network can automatically adapt to and adjust to meet people's intentions. </w:t>
      </w:r>
      <w:r w:rsidRPr="00ED040D">
        <w:rPr>
          <w:b/>
          <w:bCs/>
        </w:rPr>
        <w:t>– Intent based on AI</w:t>
      </w:r>
    </w:p>
    <w:p w:rsidR="00D467F4" w:rsidRPr="00416A91" w:rsidRDefault="00D467F4" w:rsidP="00B30945">
      <w:pPr>
        <w:pStyle w:val="1"/>
        <w:ind w:right="-122"/>
      </w:pPr>
      <w:bookmarkStart w:id="80" w:name="_Toc46837633"/>
      <w:bookmarkStart w:id="81" w:name="_Toc46840570"/>
      <w:bookmarkStart w:id="82" w:name="_Toc46843616"/>
      <w:bookmarkStart w:id="83" w:name="_Toc46848372"/>
      <w:bookmarkStart w:id="84" w:name="_Toc46848414"/>
      <w:bookmarkStart w:id="85" w:name="_Toc46848415"/>
      <w:bookmarkEnd w:id="80"/>
      <w:bookmarkEnd w:id="81"/>
      <w:bookmarkEnd w:id="82"/>
      <w:bookmarkEnd w:id="83"/>
      <w:bookmarkEnd w:id="84"/>
      <w:r w:rsidRPr="00416A91">
        <w:lastRenderedPageBreak/>
        <w:t>Intent Classification</w:t>
      </w:r>
      <w:bookmarkEnd w:id="85"/>
    </w:p>
    <w:p w:rsidR="001E0B3A" w:rsidRPr="00416A91" w:rsidRDefault="001E0B3A" w:rsidP="00B30945">
      <w:pPr>
        <w:ind w:right="-122"/>
      </w:pPr>
      <w:r w:rsidRPr="00416A91">
        <w:t xml:space="preserve">This chapter proposes </w:t>
      </w:r>
      <w:r w:rsidR="00A037CB">
        <w:t>an</w:t>
      </w:r>
      <w:r w:rsidRPr="00416A91">
        <w:t xml:space="preserve">intent classification </w:t>
      </w:r>
      <w:r w:rsidR="00D1039D" w:rsidRPr="00416A91">
        <w:t>approach</w:t>
      </w:r>
      <w:r w:rsidRPr="00416A91">
        <w:t xml:space="preserve"> that may help to classify mainstream intent related demos / tools. </w:t>
      </w:r>
    </w:p>
    <w:p w:rsidR="00A53CBD" w:rsidRDefault="00A2659C" w:rsidP="00B30945">
      <w:pPr>
        <w:pStyle w:val="RFCListBullet"/>
        <w:numPr>
          <w:ilvl w:val="0"/>
          <w:numId w:val="0"/>
        </w:numPr>
        <w:ind w:left="432" w:right="-122"/>
      </w:pPr>
      <w:r w:rsidRPr="008301F9">
        <w:t>The three classification</w:t>
      </w:r>
      <w:r w:rsidR="008D175F">
        <w:t>s</w:t>
      </w:r>
      <w:r w:rsidRPr="008301F9">
        <w:t xml:space="preserve"> in this draft have been proposed from scratch, following the methodology presented, through three iterations: one for carrier Intent Solution, one for DC Intent Solution, and one for enterprise Intent Solution. For each Intent solution, we identified the specific Intent Users and Intent Types.  Then, we further identified the Intent Scope, Network Scope, Abstractions, and Life</w:t>
      </w:r>
      <w:r w:rsidR="00582529">
        <w:t>-</w:t>
      </w:r>
      <w:r w:rsidRPr="008301F9">
        <w:t>cycle requirements.</w:t>
      </w:r>
    </w:p>
    <w:p w:rsidR="008301F9" w:rsidRDefault="00A2659C" w:rsidP="00B30945">
      <w:pPr>
        <w:pStyle w:val="RFCListBullet"/>
        <w:numPr>
          <w:ilvl w:val="0"/>
          <w:numId w:val="0"/>
        </w:numPr>
        <w:ind w:left="432" w:right="-122"/>
      </w:pPr>
      <w:r w:rsidRPr="008301F9">
        <w:t xml:space="preserve">These </w:t>
      </w:r>
      <w:r w:rsidR="008D175F">
        <w:t>classifications and the generated tables</w:t>
      </w:r>
      <w:r w:rsidRPr="008301F9">
        <w:t xml:space="preserve"> can be easily extended. For example, for the DC Intent Solution, a new category isidentified, i.e.  Resource Scope, and the classification table has been extended accordingly.</w:t>
      </w:r>
    </w:p>
    <w:p w:rsidR="00F2010D" w:rsidRDefault="00A2659C" w:rsidP="00B30945">
      <w:pPr>
        <w:pStyle w:val="RFCListBullet"/>
        <w:numPr>
          <w:ilvl w:val="0"/>
          <w:numId w:val="0"/>
        </w:numPr>
        <w:ind w:left="432" w:right="-122"/>
      </w:pPr>
      <w:r w:rsidRPr="008301F9">
        <w:t>In the future, as new scenarios, applications, and domain</w:t>
      </w:r>
      <w:r w:rsidR="002F081F">
        <w:t>s</w:t>
      </w:r>
      <w:r w:rsidRPr="008301F9">
        <w:t xml:space="preserve"> are emerging, </w:t>
      </w:r>
      <w:r w:rsidR="008D175F">
        <w:t xml:space="preserve">new classifications and taxonomies </w:t>
      </w:r>
      <w:r w:rsidRPr="008301F9">
        <w:t>can be identified, following the proposed methodology.</w:t>
      </w:r>
    </w:p>
    <w:p w:rsidR="008D175F" w:rsidRDefault="008D175F" w:rsidP="00B30945">
      <w:pPr>
        <w:pStyle w:val="RFCListBullet"/>
        <w:numPr>
          <w:ilvl w:val="0"/>
          <w:numId w:val="0"/>
        </w:numPr>
        <w:ind w:left="432" w:right="-122"/>
      </w:pPr>
      <w:r>
        <w:t xml:space="preserve">The output of the intent classification is the intent taxonomy introduced in the next sections. </w:t>
      </w:r>
    </w:p>
    <w:p w:rsidR="00894527" w:rsidRPr="00416A91" w:rsidRDefault="003F09A2" w:rsidP="00B30945">
      <w:pPr>
        <w:pStyle w:val="RFCListBullet"/>
        <w:numPr>
          <w:ilvl w:val="0"/>
          <w:numId w:val="0"/>
        </w:numPr>
        <w:ind w:left="432" w:right="-122"/>
      </w:pPr>
      <w:r>
        <w:t xml:space="preserve">Thus, this section first introduces the </w:t>
      </w:r>
      <w:r w:rsidR="008A669A">
        <w:t xml:space="preserve">proposed </w:t>
      </w:r>
      <w:r>
        <w:t xml:space="preserve">intent classification methodology, followed by </w:t>
      </w:r>
      <w:r w:rsidR="008D175F">
        <w:t xml:space="preserve">consolidated </w:t>
      </w:r>
      <w:r>
        <w:t>intent taxonomy</w:t>
      </w:r>
      <w:r w:rsidR="008D175F">
        <w:t xml:space="preserve"> for three intent solutions</w:t>
      </w:r>
      <w:r>
        <w:t>, and then by concrete examples of intent classifications for three different intent solutions (e.g. Carrier Network, Data Center, and Enterprise)</w:t>
      </w:r>
      <w:r w:rsidR="008A669A">
        <w:t xml:space="preserve"> that were derived using the proposed methodology</w:t>
      </w:r>
      <w:r w:rsidR="00A53608">
        <w:t xml:space="preserve"> and then can be filled in for PoCs, demos, research projects or future drafts</w:t>
      </w:r>
      <w:r>
        <w:t>.</w:t>
      </w:r>
    </w:p>
    <w:p w:rsidR="005D296D" w:rsidRDefault="000A5B28" w:rsidP="006A3610">
      <w:pPr>
        <w:pStyle w:val="21"/>
        <w:ind w:right="-122"/>
      </w:pPr>
      <w:bookmarkStart w:id="86" w:name="_Ref46840117"/>
      <w:bookmarkStart w:id="87" w:name="_Toc46848416"/>
      <w:r w:rsidRPr="00ED040D">
        <w:t>Intent Classification</w:t>
      </w:r>
      <w:r w:rsidR="00EE0D23">
        <w:t xml:space="preserve"> Methodology</w:t>
      </w:r>
      <w:bookmarkEnd w:id="86"/>
      <w:bookmarkEnd w:id="87"/>
    </w:p>
    <w:p w:rsidR="005704C6" w:rsidRDefault="008047EF" w:rsidP="00B30945">
      <w:pPr>
        <w:pStyle w:val="RFCListBullet"/>
        <w:numPr>
          <w:ilvl w:val="0"/>
          <w:numId w:val="0"/>
        </w:numPr>
        <w:ind w:left="432" w:right="-122"/>
      </w:pPr>
      <w:r w:rsidRPr="003E699B">
        <w:t xml:space="preserve">This </w:t>
      </w:r>
      <w:r w:rsidR="003E699B">
        <w:t>section</w:t>
      </w:r>
      <w:r w:rsidRPr="003E699B">
        <w:t xml:space="preserve"> describes the methodology used to derive the initial classification proposed in the draft. The proposed methodology can be used to create new intent classifications from scratch, by analysing the solution knowledge.As well, the methodology can be used to update existing classification tables by adding or removing different solutions, users or intent types in order to cater for future scenarios, applications or domains.</w:t>
      </w:r>
    </w:p>
    <w:p w:rsidR="00E366E6" w:rsidRDefault="008301F9" w:rsidP="00B30945">
      <w:pPr>
        <w:pStyle w:val="RFCListBullet"/>
        <w:numPr>
          <w:ilvl w:val="0"/>
          <w:numId w:val="0"/>
        </w:numPr>
        <w:ind w:left="432" w:right="-122"/>
      </w:pPr>
      <w:r w:rsidRPr="009B0678">
        <w:lastRenderedPageBreak/>
        <w:t>We first classify intents into intent types and describe each type based on the solution it belongs to and what intent user it is for.We than present different categories that these intent type can belong to, based on intent scope, network scope, intent abstraction and life</w:t>
      </w:r>
      <w:r w:rsidR="002D5829">
        <w:t>-</w:t>
      </w:r>
      <w:r w:rsidRPr="009B0678">
        <w:t>cycle.</w:t>
      </w:r>
    </w:p>
    <w:p w:rsidR="00417E96" w:rsidRDefault="00417E96"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right="-122"/>
      </w:pPr>
      <w:r>
        <w:br w:type="page"/>
      </w:r>
    </w:p>
    <w:p w:rsidR="00A53CBD" w:rsidRDefault="00A53CBD" w:rsidP="00B30945">
      <w:pPr>
        <w:pStyle w:val="RFCListBullet"/>
        <w:numPr>
          <w:ilvl w:val="0"/>
          <w:numId w:val="0"/>
        </w:numPr>
        <w:tabs>
          <w:tab w:val="clear" w:pos="1296"/>
        </w:tabs>
        <w:spacing w:after="0" w:line="240" w:lineRule="auto"/>
        <w:ind w:right="-122"/>
      </w:pP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|Solution Knowledge (requirements,         |</w:t>
      </w:r>
    </w:p>
    <w:p w:rsidR="00A53CBD" w:rsidRDefault="00A53CBD" w:rsidP="00B30945">
      <w:pPr>
        <w:pStyle w:val="RFCListBullet"/>
        <w:numPr>
          <w:ilvl w:val="0"/>
          <w:numId w:val="0"/>
        </w:numPr>
        <w:tabs>
          <w:tab w:val="clear" w:pos="1296"/>
        </w:tabs>
        <w:spacing w:after="0" w:line="240" w:lineRule="auto"/>
        <w:ind w:right="-122"/>
      </w:pPr>
      <w:r>
        <w:t xml:space="preserve">             |use cases, technologies, network, actors, |</w:t>
      </w:r>
    </w:p>
    <w:p w:rsidR="00A53CBD" w:rsidRDefault="00A53CBD" w:rsidP="00B30945">
      <w:pPr>
        <w:pStyle w:val="RFCListBullet"/>
        <w:numPr>
          <w:ilvl w:val="0"/>
          <w:numId w:val="0"/>
        </w:numPr>
        <w:tabs>
          <w:tab w:val="clear" w:pos="1296"/>
        </w:tabs>
        <w:spacing w:after="0" w:line="240" w:lineRule="auto"/>
        <w:ind w:right="-122"/>
      </w:pPr>
      <w:r>
        <w:t xml:space="preserve">             |intent requirements)                      |</w:t>
      </w: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 Input</w:t>
      </w:r>
    </w:p>
    <w:p w:rsidR="00A53CBD" w:rsidRDefault="00A53CBD" w:rsidP="00B30945">
      <w:pPr>
        <w:pStyle w:val="RFCListBullet"/>
        <w:numPr>
          <w:ilvl w:val="0"/>
          <w:numId w:val="0"/>
        </w:numPr>
        <w:tabs>
          <w:tab w:val="clear" w:pos="1296"/>
        </w:tabs>
        <w:spacing w:after="0" w:line="240" w:lineRule="auto"/>
        <w:ind w:right="-122"/>
      </w:pPr>
      <w:r>
        <w:t xml:space="preserve">                              v</w:t>
      </w:r>
    </w:p>
    <w:p w:rsidR="00A53CBD" w:rsidRDefault="00A53CBD" w:rsidP="00B30945">
      <w:pPr>
        <w:pStyle w:val="RFCListBullet"/>
        <w:numPr>
          <w:ilvl w:val="0"/>
          <w:numId w:val="0"/>
        </w:numPr>
        <w:tabs>
          <w:tab w:val="clear" w:pos="1296"/>
        </w:tabs>
        <w:spacing w:after="0" w:line="240" w:lineRule="auto"/>
        <w:ind w:right="-122"/>
      </w:pPr>
      <w:r>
        <w:t xml:space="preserve">                     +--------+--------+</w:t>
      </w:r>
    </w:p>
    <w:p w:rsidR="00A53CBD" w:rsidRDefault="00A53CBD" w:rsidP="00B30945">
      <w:pPr>
        <w:pStyle w:val="RFCListBullet"/>
        <w:numPr>
          <w:ilvl w:val="0"/>
          <w:numId w:val="0"/>
        </w:numPr>
        <w:tabs>
          <w:tab w:val="clear" w:pos="1296"/>
        </w:tabs>
        <w:spacing w:after="0" w:line="240" w:lineRule="auto"/>
        <w:ind w:right="-122"/>
      </w:pPr>
      <w:r>
        <w:t xml:space="preserve">                     |Identify Intent  |</w:t>
      </w:r>
    </w:p>
    <w:p w:rsidR="00A53CBD" w:rsidRDefault="00A53CBD" w:rsidP="00B30945">
      <w:pPr>
        <w:pStyle w:val="RFCListBullet"/>
        <w:numPr>
          <w:ilvl w:val="0"/>
          <w:numId w:val="0"/>
        </w:numPr>
        <w:tabs>
          <w:tab w:val="clear" w:pos="1296"/>
        </w:tabs>
        <w:spacing w:after="0" w:line="240" w:lineRule="auto"/>
        <w:ind w:right="-122"/>
      </w:pPr>
      <w:r>
        <w:t xml:space="preserve">                     |Solution         +------------+</w:t>
      </w:r>
    </w:p>
    <w:p w:rsidR="00A53CBD" w:rsidRDefault="00A53CBD" w:rsidP="00B30945">
      <w:pPr>
        <w:pStyle w:val="RFCListBullet"/>
        <w:numPr>
          <w:ilvl w:val="0"/>
          <w:numId w:val="0"/>
        </w:numPr>
        <w:tabs>
          <w:tab w:val="clear" w:pos="1296"/>
        </w:tabs>
        <w:spacing w:after="0" w:line="240" w:lineRule="auto"/>
        <w:ind w:right="-122"/>
      </w:pPr>
      <w:r>
        <w:t xml:space="preserve">                     |                 |            |</w:t>
      </w:r>
    </w:p>
    <w:p w:rsidR="00A53CBD" w:rsidRDefault="00A53CBD" w:rsidP="00B30945">
      <w:pPr>
        <w:pStyle w:val="RFCListBullet"/>
        <w:numPr>
          <w:ilvl w:val="0"/>
          <w:numId w:val="0"/>
        </w:numPr>
        <w:tabs>
          <w:tab w:val="clear" w:pos="1296"/>
        </w:tabs>
        <w:spacing w:after="0" w:line="240" w:lineRule="auto"/>
        <w:ind w:right="-122"/>
      </w:pPr>
      <w:r>
        <w:t xml:space="preserve">                     +---------^-+-----+            |</w:t>
      </w:r>
    </w:p>
    <w:p w:rsidR="00A53CBD" w:rsidRDefault="00A53CBD" w:rsidP="00B30945">
      <w:pPr>
        <w:pStyle w:val="RFCListBullet"/>
        <w:numPr>
          <w:ilvl w:val="0"/>
          <w:numId w:val="0"/>
        </w:numPr>
        <w:tabs>
          <w:tab w:val="clear" w:pos="1296"/>
        </w:tabs>
        <w:spacing w:after="0" w:line="240" w:lineRule="auto"/>
        <w:ind w:right="-122"/>
      </w:pPr>
      <w:r>
        <w:t xml:space="preserve">                            R1 | | U1               |</w:t>
      </w:r>
    </w:p>
    <w:p w:rsidR="00A53CBD" w:rsidRDefault="00A53CBD" w:rsidP="00B30945">
      <w:pPr>
        <w:pStyle w:val="RFCListBullet"/>
        <w:numPr>
          <w:ilvl w:val="0"/>
          <w:numId w:val="0"/>
        </w:numPr>
        <w:tabs>
          <w:tab w:val="clear" w:pos="1296"/>
        </w:tabs>
        <w:spacing w:after="0" w:line="240" w:lineRule="auto"/>
        <w:ind w:right="-122"/>
      </w:pPr>
      <w:r>
        <w:t xml:space="preserve">                               | |                  |</w:t>
      </w:r>
    </w:p>
    <w:p w:rsidR="00A53CBD" w:rsidRDefault="00A53CBD" w:rsidP="00B30945">
      <w:pPr>
        <w:pStyle w:val="RFCListBullet"/>
        <w:numPr>
          <w:ilvl w:val="0"/>
          <w:numId w:val="0"/>
        </w:numPr>
        <w:tabs>
          <w:tab w:val="clear" w:pos="1296"/>
        </w:tabs>
        <w:spacing w:after="0" w:line="240" w:lineRule="auto"/>
        <w:ind w:right="-122"/>
      </w:pPr>
      <w:r>
        <w:t xml:space="preserve">   +-------------+ U8          | |    R2         +--v----------------+</w:t>
      </w:r>
    </w:p>
    <w:p w:rsidR="00A53CBD" w:rsidRDefault="00A53CBD" w:rsidP="00B30945">
      <w:pPr>
        <w:pStyle w:val="RFCListBullet"/>
        <w:numPr>
          <w:ilvl w:val="0"/>
          <w:numId w:val="0"/>
        </w:numPr>
        <w:tabs>
          <w:tab w:val="clear" w:pos="1296"/>
        </w:tabs>
        <w:spacing w:after="0" w:line="240" w:lineRule="auto"/>
        <w:ind w:right="-122"/>
      </w:pPr>
      <w:r>
        <w:t xml:space="preserve">   |Identify New +-----------+ | |   +-----------&gt;   Identify        |</w:t>
      </w:r>
    </w:p>
    <w:p w:rsidR="00A53CBD" w:rsidRDefault="00A53CBD" w:rsidP="00B30945">
      <w:pPr>
        <w:pStyle w:val="RFCListBullet"/>
        <w:numPr>
          <w:ilvl w:val="0"/>
          <w:numId w:val="0"/>
        </w:numPr>
        <w:tabs>
          <w:tab w:val="clear" w:pos="1296"/>
        </w:tabs>
        <w:spacing w:after="0" w:line="240" w:lineRule="auto"/>
        <w:ind w:right="-122"/>
      </w:pPr>
      <w:r>
        <w:t xml:space="preserve">   |Categories   | R8        | | |   | U2        |   Intent          |</w:t>
      </w:r>
    </w:p>
    <w:p w:rsidR="00A53CBD" w:rsidRDefault="00A53CBD" w:rsidP="00B30945">
      <w:pPr>
        <w:pStyle w:val="RFCListBullet"/>
        <w:numPr>
          <w:ilvl w:val="0"/>
          <w:numId w:val="0"/>
        </w:numPr>
        <w:tabs>
          <w:tab w:val="clear" w:pos="1296"/>
        </w:tabs>
        <w:spacing w:after="0" w:line="240" w:lineRule="auto"/>
        <w:ind w:right="-122"/>
      </w:pPr>
      <w:r>
        <w:t xml:space="preserve">   |             &lt;---------- | | |   | +---------+   User Types      |</w:t>
      </w:r>
    </w:p>
    <w:p w:rsidR="00A53CBD" w:rsidRDefault="00A53CBD" w:rsidP="00B30945">
      <w:pPr>
        <w:pStyle w:val="RFCListBullet"/>
        <w:numPr>
          <w:ilvl w:val="0"/>
          <w:numId w:val="0"/>
        </w:numPr>
        <w:tabs>
          <w:tab w:val="clear" w:pos="1296"/>
        </w:tabs>
        <w:spacing w:after="0" w:line="240" w:lineRule="auto"/>
        <w:ind w:right="-122"/>
      </w:pPr>
      <w:r>
        <w:t xml:space="preserve">   +--------+----+         | | | |   | |         +-------------------+</w:t>
      </w:r>
    </w:p>
    <w:p w:rsidR="00A53CBD" w:rsidRDefault="00A53CBD" w:rsidP="00B30945">
      <w:pPr>
        <w:pStyle w:val="RFCListBullet"/>
        <w:numPr>
          <w:ilvl w:val="0"/>
          <w:numId w:val="0"/>
        </w:numPr>
        <w:tabs>
          <w:tab w:val="clear" w:pos="1296"/>
        </w:tabs>
        <w:spacing w:after="0" w:line="240" w:lineRule="auto"/>
        <w:ind w:right="-122"/>
      </w:pPr>
      <w:r>
        <w:t xml:space="preserve">            ^              | | | |   | |</w:t>
      </w:r>
    </w:p>
    <w:p w:rsidR="00A53CBD" w:rsidRDefault="00A53CBD" w:rsidP="00B30945">
      <w:pPr>
        <w:pStyle w:val="RFCListBullet"/>
        <w:numPr>
          <w:ilvl w:val="0"/>
          <w:numId w:val="0"/>
        </w:numPr>
        <w:tabs>
          <w:tab w:val="clear" w:pos="1296"/>
        </w:tabs>
        <w:spacing w:after="0" w:line="240" w:lineRule="auto"/>
        <w:ind w:right="-122"/>
      </w:pPr>
      <w:r>
        <w:t xml:space="preserve">            |            +-+-v-+-v---+-v+</w:t>
      </w:r>
    </w:p>
    <w:p w:rsidR="00A53CBD" w:rsidRDefault="00A53CBD" w:rsidP="00B30945">
      <w:pPr>
        <w:pStyle w:val="RFCListBullet"/>
        <w:numPr>
          <w:ilvl w:val="0"/>
          <w:numId w:val="0"/>
        </w:numPr>
        <w:tabs>
          <w:tab w:val="clear" w:pos="1296"/>
        </w:tabs>
        <w:spacing w:after="0" w:line="240" w:lineRule="auto"/>
        <w:ind w:right="-122"/>
      </w:pPr>
      <w:r>
        <w:t xml:space="preserve">   +--------+----+ U7    |              | R3     +-------------------+</w:t>
      </w:r>
    </w:p>
    <w:p w:rsidR="00A53CBD" w:rsidRDefault="00A53CBD" w:rsidP="00B30945">
      <w:pPr>
        <w:pStyle w:val="RFCListBullet"/>
        <w:numPr>
          <w:ilvl w:val="0"/>
          <w:numId w:val="0"/>
        </w:numPr>
        <w:tabs>
          <w:tab w:val="clear" w:pos="1296"/>
        </w:tabs>
        <w:spacing w:after="0" w:line="240" w:lineRule="auto"/>
        <w:ind w:right="-122"/>
      </w:pPr>
      <w:r>
        <w:t xml:space="preserve">   |Identify     +-------&gt;Intent        +--------&gt;   Identify        |</w:t>
      </w:r>
    </w:p>
    <w:p w:rsidR="00A53CBD" w:rsidRDefault="00A53CBD" w:rsidP="00B30945">
      <w:pPr>
        <w:pStyle w:val="RFCListBullet"/>
        <w:numPr>
          <w:ilvl w:val="0"/>
          <w:numId w:val="0"/>
        </w:numPr>
        <w:tabs>
          <w:tab w:val="clear" w:pos="1296"/>
        </w:tabs>
        <w:spacing w:after="0" w:line="240" w:lineRule="auto"/>
        <w:ind w:right="-122"/>
      </w:pPr>
      <w:r>
        <w:t xml:space="preserve">   |Life</w:t>
      </w:r>
      <w:r w:rsidR="00751079">
        <w:t>-</w:t>
      </w:r>
      <w:r>
        <w:t>cycle  | R7    |Classification| U3     |   Type            |</w:t>
      </w:r>
    </w:p>
    <w:p w:rsidR="00A53CBD" w:rsidRDefault="00A53CBD" w:rsidP="00B30945">
      <w:pPr>
        <w:pStyle w:val="RFCListBullet"/>
        <w:numPr>
          <w:ilvl w:val="0"/>
          <w:numId w:val="0"/>
        </w:numPr>
        <w:tabs>
          <w:tab w:val="clear" w:pos="1296"/>
        </w:tabs>
        <w:spacing w:after="0" w:line="240" w:lineRule="auto"/>
        <w:ind w:right="-122"/>
      </w:pPr>
      <w:r>
        <w:t xml:space="preserve">   |Requirements &lt;-------+              &lt;--------+   of Intent       |</w:t>
      </w:r>
    </w:p>
    <w:p w:rsidR="00A53CBD" w:rsidRDefault="00A53CBD" w:rsidP="00B30945">
      <w:pPr>
        <w:pStyle w:val="RFCListBullet"/>
        <w:numPr>
          <w:ilvl w:val="0"/>
          <w:numId w:val="0"/>
        </w:numPr>
        <w:tabs>
          <w:tab w:val="clear" w:pos="1296"/>
        </w:tabs>
        <w:spacing w:after="0" w:line="240" w:lineRule="auto"/>
        <w:ind w:right="-122"/>
      </w:pPr>
      <w:r>
        <w:t xml:space="preserve">   +--------+----+       +-^--^-+--^-+--+        +-------------------+</w:t>
      </w:r>
    </w:p>
    <w:p w:rsidR="00A53CBD" w:rsidRDefault="00A53CBD" w:rsidP="00B30945">
      <w:pPr>
        <w:pStyle w:val="RFCListBullet"/>
        <w:numPr>
          <w:ilvl w:val="0"/>
          <w:numId w:val="0"/>
        </w:numPr>
        <w:tabs>
          <w:tab w:val="clear" w:pos="1296"/>
        </w:tabs>
        <w:spacing w:after="0" w:line="240" w:lineRule="auto"/>
        <w:ind w:right="-122"/>
      </w:pPr>
      <w:r>
        <w:t xml:space="preserve">            ^              || | |  | |</w:t>
      </w:r>
    </w:p>
    <w:p w:rsidR="00A53CBD" w:rsidRDefault="00A53CBD" w:rsidP="00B30945">
      <w:pPr>
        <w:pStyle w:val="RFCListBullet"/>
        <w:numPr>
          <w:ilvl w:val="0"/>
          <w:numId w:val="0"/>
        </w:numPr>
        <w:tabs>
          <w:tab w:val="clear" w:pos="1296"/>
        </w:tabs>
        <w:spacing w:after="0" w:line="240" w:lineRule="auto"/>
        <w:ind w:right="-122"/>
      </w:pPr>
      <w:r>
        <w:t xml:space="preserve">            |              || | |  | |</w:t>
      </w:r>
    </w:p>
    <w:p w:rsidR="00A53CBD" w:rsidRDefault="00A53CBD" w:rsidP="00B30945">
      <w:pPr>
        <w:pStyle w:val="RFCListBullet"/>
        <w:numPr>
          <w:ilvl w:val="0"/>
          <w:numId w:val="0"/>
        </w:numPr>
        <w:tabs>
          <w:tab w:val="clear" w:pos="1296"/>
        </w:tabs>
        <w:spacing w:after="0" w:line="240" w:lineRule="auto"/>
        <w:ind w:right="-122"/>
      </w:pPr>
      <w:r>
        <w:t xml:space="preserve">   +--------+----+         || | |  | | R4        +-------------------+</w:t>
      </w:r>
    </w:p>
    <w:p w:rsidR="00A53CBD" w:rsidRDefault="00A53CBD" w:rsidP="00B30945">
      <w:pPr>
        <w:pStyle w:val="RFCListBullet"/>
        <w:numPr>
          <w:ilvl w:val="0"/>
          <w:numId w:val="0"/>
        </w:numPr>
        <w:tabs>
          <w:tab w:val="clear" w:pos="1296"/>
        </w:tabs>
        <w:spacing w:after="0" w:line="240" w:lineRule="auto"/>
        <w:ind w:right="-122"/>
      </w:pPr>
      <w:r>
        <w:t xml:space="preserve">   |Identify     | U6      || | |  | +-----------&gt;   Identify        |</w:t>
      </w:r>
    </w:p>
    <w:p w:rsidR="00A53CBD" w:rsidRDefault="00A53CBD" w:rsidP="00B30945">
      <w:pPr>
        <w:pStyle w:val="RFCListBullet"/>
        <w:numPr>
          <w:ilvl w:val="0"/>
          <w:numId w:val="0"/>
        </w:numPr>
        <w:tabs>
          <w:tab w:val="clear" w:pos="1296"/>
        </w:tabs>
        <w:spacing w:after="0" w:line="240" w:lineRule="auto"/>
        <w:ind w:right="-122"/>
      </w:pPr>
      <w:r>
        <w:t xml:space="preserve">   |Abstractions +----------| | |  |   U4        |   Intent          |</w:t>
      </w:r>
    </w:p>
    <w:p w:rsidR="00A53CBD" w:rsidRDefault="00A53CBD" w:rsidP="00B30945">
      <w:pPr>
        <w:pStyle w:val="RFCListBullet"/>
        <w:numPr>
          <w:ilvl w:val="0"/>
          <w:numId w:val="0"/>
        </w:numPr>
        <w:tabs>
          <w:tab w:val="clear" w:pos="1296"/>
        </w:tabs>
        <w:spacing w:after="0" w:line="240" w:lineRule="auto"/>
        <w:ind w:right="-122"/>
      </w:pPr>
      <w:r>
        <w:t xml:space="preserve">   |             &lt;----------+ | |  +-------------+   Scope           |</w:t>
      </w:r>
    </w:p>
    <w:p w:rsidR="00A53CBD" w:rsidRDefault="00A53CBD" w:rsidP="00B30945">
      <w:pPr>
        <w:pStyle w:val="RFCListBullet"/>
        <w:numPr>
          <w:ilvl w:val="0"/>
          <w:numId w:val="0"/>
        </w:numPr>
        <w:tabs>
          <w:tab w:val="clear" w:pos="1296"/>
        </w:tabs>
        <w:spacing w:after="0" w:line="240" w:lineRule="auto"/>
        <w:ind w:right="-122"/>
      </w:pPr>
      <w:r>
        <w:t xml:space="preserve">   +-------+-----+ R6         | |                +-------+-----------+</w:t>
      </w:r>
    </w:p>
    <w:p w:rsidR="00A53CBD" w:rsidRDefault="00A53CBD" w:rsidP="00B30945">
      <w:pPr>
        <w:pStyle w:val="RFCListBullet"/>
        <w:numPr>
          <w:ilvl w:val="0"/>
          <w:numId w:val="0"/>
        </w:numPr>
        <w:tabs>
          <w:tab w:val="clear" w:pos="1296"/>
        </w:tabs>
        <w:spacing w:after="0" w:line="240" w:lineRule="auto"/>
        <w:ind w:right="-122"/>
      </w:pPr>
      <w:r>
        <w:t xml:space="preserve">           ^                  | |                        |</w:t>
      </w:r>
    </w:p>
    <w:p w:rsidR="00A53CBD" w:rsidRDefault="00A53CBD" w:rsidP="00B30945">
      <w:pPr>
        <w:pStyle w:val="RFCListBullet"/>
        <w:numPr>
          <w:ilvl w:val="0"/>
          <w:numId w:val="0"/>
        </w:numPr>
        <w:tabs>
          <w:tab w:val="clear" w:pos="1296"/>
        </w:tabs>
        <w:spacing w:after="0" w:line="240" w:lineRule="auto"/>
        <w:ind w:right="-122"/>
      </w:pPr>
      <w:r>
        <w:t xml:space="preserve">           |              U5  | |R5                      |</w:t>
      </w:r>
    </w:p>
    <w:p w:rsidR="00A53CBD" w:rsidRDefault="00A53CBD" w:rsidP="00B30945">
      <w:pPr>
        <w:pStyle w:val="RFCListBullet"/>
        <w:numPr>
          <w:ilvl w:val="0"/>
          <w:numId w:val="0"/>
        </w:numPr>
        <w:tabs>
          <w:tab w:val="clear" w:pos="1296"/>
        </w:tabs>
        <w:spacing w:after="0" w:line="240" w:lineRule="auto"/>
        <w:ind w:right="-122"/>
      </w:pPr>
      <w:r>
        <w:t xml:space="preserve">           |          +-------+-v-------+                |</w:t>
      </w:r>
    </w:p>
    <w:p w:rsidR="00A53CBD" w:rsidRDefault="00A53CBD" w:rsidP="00B30945">
      <w:pPr>
        <w:pStyle w:val="RFCListBullet"/>
        <w:numPr>
          <w:ilvl w:val="0"/>
          <w:numId w:val="0"/>
        </w:numPr>
        <w:tabs>
          <w:tab w:val="clear" w:pos="1296"/>
        </w:tabs>
        <w:spacing w:after="0" w:line="240" w:lineRule="auto"/>
        <w:ind w:right="-122"/>
      </w:pPr>
      <w:r>
        <w:t xml:space="preserve">           |          |Identify Network |                |</w:t>
      </w:r>
    </w:p>
    <w:p w:rsidR="00A53CBD" w:rsidRDefault="00A53CBD" w:rsidP="00B30945">
      <w:pPr>
        <w:pStyle w:val="RFCListBullet"/>
        <w:numPr>
          <w:ilvl w:val="0"/>
          <w:numId w:val="0"/>
        </w:numPr>
        <w:tabs>
          <w:tab w:val="clear" w:pos="1296"/>
        </w:tabs>
        <w:spacing w:after="0" w:line="240" w:lineRule="auto"/>
        <w:ind w:right="-122"/>
      </w:pPr>
      <w:r>
        <w:t xml:space="preserve">           +----------+Scope            &lt;----------------+</w:t>
      </w:r>
    </w:p>
    <w:p w:rsidR="003E699B" w:rsidRPr="003E699B" w:rsidRDefault="00A53CBD" w:rsidP="00B30945">
      <w:pPr>
        <w:pStyle w:val="RFCListBullet"/>
        <w:numPr>
          <w:ilvl w:val="0"/>
          <w:numId w:val="0"/>
        </w:numPr>
        <w:spacing w:after="0" w:line="240" w:lineRule="auto"/>
        <w:ind w:right="-122"/>
      </w:pPr>
      <w:r>
        <w:t xml:space="preserve">                      +-----------------+</w:t>
      </w:r>
    </w:p>
    <w:p w:rsidR="005D6FC3" w:rsidRPr="00B30945" w:rsidRDefault="008136DA"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720" w:right="-122"/>
        <w:rPr>
          <w:bCs/>
          <w:iCs/>
        </w:rPr>
      </w:pPr>
      <w:r>
        <w:rPr>
          <w:rStyle w:val="aff9"/>
          <w:i w:val="0"/>
          <w:sz w:val="8"/>
        </w:rPr>
        <w:br w:type="page"/>
      </w:r>
      <w:r w:rsidR="005D6FC3" w:rsidRPr="00B30945">
        <w:rPr>
          <w:bCs/>
          <w:iCs/>
        </w:rPr>
        <w:lastRenderedPageBreak/>
        <w:t>In the above methodology</w:t>
      </w:r>
      <w:r w:rsidR="00F31A3C" w:rsidRPr="00B30945">
        <w:rPr>
          <w:bCs/>
          <w:iCs/>
        </w:rPr>
        <w:t xml:space="preserve">, the </w:t>
      </w:r>
      <w:r w:rsidR="00BB34DE" w:rsidRPr="00B30945">
        <w:rPr>
          <w:bCs/>
          <w:iCs/>
        </w:rPr>
        <w:t>arrows</w:t>
      </w:r>
      <w:r w:rsidR="00F31A3C" w:rsidRPr="00B30945">
        <w:rPr>
          <w:bCs/>
          <w:iCs/>
        </w:rPr>
        <w:t xml:space="preserve"> mean the following</w:t>
      </w:r>
      <w:r w:rsidR="005D6FC3" w:rsidRPr="00B30945">
        <w:rPr>
          <w:bCs/>
          <w:iCs/>
        </w:rPr>
        <w:t>:</w:t>
      </w:r>
    </w:p>
    <w:p w:rsidR="005D6FC3" w:rsidRPr="00B30945" w:rsidRDefault="005D6FC3" w:rsidP="00B30945">
      <w:pPr>
        <w:pStyle w:val="affe"/>
        <w:numPr>
          <w:ilvl w:val="0"/>
          <w:numId w:val="63"/>
        </w:numPr>
        <w:spacing w:line="240" w:lineRule="auto"/>
        <w:ind w:right="-122" w:firstLineChars="0"/>
        <w:rPr>
          <w:iCs/>
        </w:rPr>
      </w:pPr>
      <w:r w:rsidRPr="00B30945">
        <w:rPr>
          <w:b/>
          <w:bCs/>
          <w:iCs/>
        </w:rPr>
        <w:t>Input</w:t>
      </w:r>
      <w:r w:rsidRPr="00B30945">
        <w:rPr>
          <w:iCs/>
        </w:rPr>
        <w:t xml:space="preserve"> represents the Solution Knowledge comprising of knowledge about solution requirements, targeted use cases, available technologies and networks, actors, intent requirements.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R1-U1: Review existing classification and use/add/remove the </w:t>
      </w:r>
      <w:r w:rsidRPr="00B30945">
        <w:rPr>
          <w:b/>
          <w:bCs/>
          <w:iCs/>
        </w:rPr>
        <w:t>intent solution</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R2-U2: Review existing classification and use/add/remove the </w:t>
      </w:r>
      <w:r w:rsidRPr="00B30945">
        <w:rPr>
          <w:b/>
          <w:bCs/>
          <w:iCs/>
        </w:rPr>
        <w:t>intent user type</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R3-U3: Review existing classification and use/add/remove the </w:t>
      </w:r>
      <w:r w:rsidRPr="00B30945">
        <w:rPr>
          <w:b/>
          <w:bCs/>
          <w:iCs/>
        </w:rPr>
        <w:t>intent type</w:t>
      </w:r>
      <w:r w:rsidRPr="00B30945">
        <w:rPr>
          <w:iCs/>
        </w:rPr>
        <w: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R4-U4: Review existing classification and use/add/remove the </w:t>
      </w:r>
      <w:r w:rsidRPr="00B30945">
        <w:rPr>
          <w:b/>
          <w:bCs/>
          <w:iCs/>
        </w:rPr>
        <w:t>intent scope</w:t>
      </w:r>
      <w:r w:rsidRPr="00B30945">
        <w:rPr>
          <w:iCs/>
        </w:rPr>
        <w: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R5-U5: Review existing classification and use/add/remove the </w:t>
      </w:r>
      <w:r w:rsidRPr="00B30945">
        <w:rPr>
          <w:b/>
          <w:bCs/>
          <w:iCs/>
        </w:rPr>
        <w:t>network scopes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R6-U6: Review existing classification and use/add/remove the </w:t>
      </w:r>
      <w:r w:rsidRPr="00B30945">
        <w:rPr>
          <w:b/>
          <w:bCs/>
          <w:iCs/>
        </w:rPr>
        <w:t>abstractions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R7-U7: Review existing classification and use/add/remove the </w:t>
      </w:r>
      <w:r w:rsidRPr="00B30945">
        <w:rPr>
          <w:b/>
          <w:bCs/>
          <w:iCs/>
        </w:rPr>
        <w:t>life</w:t>
      </w:r>
      <w:r w:rsidR="00751079">
        <w:rPr>
          <w:b/>
          <w:bCs/>
          <w:iCs/>
        </w:rPr>
        <w:t>-</w:t>
      </w:r>
      <w:r w:rsidRPr="00B30945">
        <w:rPr>
          <w:b/>
          <w:bCs/>
          <w:iCs/>
        </w:rPr>
        <w:t>cycle requirements</w:t>
      </w:r>
    </w:p>
    <w:p w:rsidR="005D6FC3" w:rsidRPr="00B30945" w:rsidRDefault="005D6FC3" w:rsidP="00B30945">
      <w:pPr>
        <w:pStyle w:val="affe"/>
        <w:numPr>
          <w:ilvl w:val="0"/>
          <w:numId w:val="63"/>
        </w:numPr>
        <w:spacing w:line="240" w:lineRule="auto"/>
        <w:ind w:right="-122" w:firstLineChars="0"/>
        <w:rPr>
          <w:iCs/>
        </w:rPr>
      </w:pPr>
      <w:r w:rsidRPr="00B30945">
        <w:rPr>
          <w:iCs/>
        </w:rPr>
        <w:t xml:space="preserve">R8-U8: Review existing classification and use/add the </w:t>
      </w:r>
      <w:r w:rsidRPr="00B30945">
        <w:rPr>
          <w:b/>
          <w:bCs/>
          <w:iCs/>
        </w:rPr>
        <w:t>newly identified categories</w:t>
      </w:r>
      <w:r w:rsidR="00A53CBD">
        <w:rPr>
          <w:b/>
          <w:bCs/>
          <w:iCs/>
        </w:rPr>
        <w:t>.</w:t>
      </w:r>
    </w:p>
    <w:p w:rsidR="00EE0D23" w:rsidRDefault="00EE0D23" w:rsidP="006A3610">
      <w:pPr>
        <w:pStyle w:val="21"/>
        <w:ind w:right="-122"/>
      </w:pPr>
      <w:bookmarkStart w:id="88" w:name="_Toc46848375"/>
      <w:bookmarkStart w:id="89" w:name="_Toc46848417"/>
      <w:bookmarkStart w:id="90" w:name="_Toc46848376"/>
      <w:bookmarkStart w:id="91" w:name="_Toc46848418"/>
      <w:bookmarkStart w:id="92" w:name="_Toc46848419"/>
      <w:bookmarkEnd w:id="88"/>
      <w:bookmarkEnd w:id="89"/>
      <w:bookmarkEnd w:id="90"/>
      <w:bookmarkEnd w:id="91"/>
      <w:r>
        <w:t>Intent Taxonomy</w:t>
      </w:r>
      <w:bookmarkEnd w:id="92"/>
    </w:p>
    <w:p w:rsidR="008301F9" w:rsidRDefault="00C452D7" w:rsidP="00B30945">
      <w:pPr>
        <w:ind w:right="-122"/>
      </w:pPr>
      <w:r>
        <w:t>The following taxonomy describes the various intent solutions, intent user types, intent types, intent scopes, network scopes, abstractions and life</w:t>
      </w:r>
      <w:r w:rsidR="00751079">
        <w:t>-</w:t>
      </w:r>
      <w:r>
        <w:t xml:space="preserve">cycle </w:t>
      </w:r>
      <w:r w:rsidR="00F413D0">
        <w:t>and represents the output of the</w:t>
      </w:r>
      <w:r>
        <w:t xml:space="preserve"> intent classification tables for each of the solutions addressed (i.e. Carrier Solution, Data Center, and Enterprise).</w:t>
      </w:r>
    </w:p>
    <w:p w:rsidR="00D54FA7" w:rsidRDefault="00D54FA7" w:rsidP="00B30945">
      <w:pPr>
        <w:ind w:right="-122"/>
      </w:pPr>
    </w:p>
    <w:p w:rsidR="00D54FA7" w:rsidRDefault="00D54FA7" w:rsidP="00B30945">
      <w:pPr>
        <w:ind w:right="-122"/>
      </w:pPr>
    </w:p>
    <w:p w:rsidR="00415577" w:rsidRDefault="00415577" w:rsidP="00B30945">
      <w:pPr>
        <w:spacing w:after="0" w:line="240" w:lineRule="auto"/>
        <w:ind w:left="0" w:right="-122"/>
      </w:pPr>
    </w:p>
    <w:p w:rsidR="00415577" w:rsidRPr="00B30945" w:rsidRDefault="00415577" w:rsidP="00B30945">
      <w:pPr>
        <w:spacing w:after="0" w:line="240" w:lineRule="auto"/>
        <w:ind w:left="0" w:right="-122"/>
      </w:pPr>
    </w:p>
    <w:p w:rsidR="00415577" w:rsidRDefault="00415577" w:rsidP="006A3610">
      <w:pPr>
        <w:spacing w:after="0" w:line="240" w:lineRule="auto"/>
        <w:ind w:left="431" w:right="-122"/>
      </w:pPr>
      <w:r>
        <w:lastRenderedPageBreak/>
        <w:t xml:space="preserve">                                +--------------------------------+</w:t>
      </w:r>
    </w:p>
    <w:p w:rsidR="00415577" w:rsidRDefault="00415577" w:rsidP="006A3610">
      <w:pPr>
        <w:spacing w:after="0" w:line="240" w:lineRule="auto"/>
        <w:ind w:left="431" w:right="-122"/>
      </w:pPr>
      <w:r>
        <w:t xml:space="preserve">                                |Carrier           Enterprise    |</w:t>
      </w:r>
    </w:p>
    <w:p w:rsidR="00415577" w:rsidRDefault="00415577" w:rsidP="006A3610">
      <w:pPr>
        <w:spacing w:after="0" w:line="240" w:lineRule="auto"/>
        <w:ind w:left="431" w:right="-122"/>
      </w:pPr>
      <w:r>
        <w:t xml:space="preserve">                            +--&gt;|Data Center                     |</w:t>
      </w:r>
    </w:p>
    <w:p w:rsidR="00415577" w:rsidRDefault="00415577" w:rsidP="006A3610">
      <w:pPr>
        <w:spacing w:after="0" w:line="240" w:lineRule="auto"/>
        <w:ind w:left="431" w:right="-122"/>
      </w:pPr>
      <w:r>
        <w:t xml:space="preserve">                            |   +--------------------------------+</w:t>
      </w:r>
    </w:p>
    <w:p w:rsidR="00415577" w:rsidRDefault="00415577" w:rsidP="006A3610">
      <w:pPr>
        <w:spacing w:after="0" w:line="240" w:lineRule="auto"/>
        <w:ind w:left="431" w:right="-122"/>
      </w:pPr>
      <w:r>
        <w:t xml:space="preserve">                            |   +--------------------------------+</w:t>
      </w:r>
    </w:p>
    <w:p w:rsidR="00415577" w:rsidRDefault="00415577" w:rsidP="006A3610">
      <w:pPr>
        <w:spacing w:after="0" w:line="240" w:lineRule="auto"/>
        <w:ind w:left="431" w:right="-122"/>
      </w:pPr>
      <w:r>
        <w:t xml:space="preserve">                            |   |Customer                        |</w:t>
      </w:r>
    </w:p>
    <w:p w:rsidR="00415577" w:rsidRDefault="00415577" w:rsidP="006A3610">
      <w:pPr>
        <w:spacing w:after="0" w:line="240" w:lineRule="auto"/>
        <w:ind w:left="431" w:right="-122"/>
      </w:pPr>
      <w:r>
        <w:t xml:space="preserve">              +----------+  |   |Network or Service Operator     |</w:t>
      </w:r>
    </w:p>
    <w:p w:rsidR="00415577" w:rsidRDefault="00415577" w:rsidP="006A3610">
      <w:pPr>
        <w:spacing w:after="0" w:line="240" w:lineRule="auto"/>
        <w:ind w:left="431" w:right="-122"/>
      </w:pPr>
      <w:r>
        <w:t xml:space="preserve">            +&gt;+Solutions +--+   |Application Developer           |</w:t>
      </w:r>
    </w:p>
    <w:p w:rsidR="00415577" w:rsidRDefault="00415577" w:rsidP="006A3610">
      <w:pPr>
        <w:spacing w:after="0" w:line="240" w:lineRule="auto"/>
        <w:ind w:left="431" w:right="-122"/>
      </w:pPr>
      <w:r>
        <w:t xml:space="preserve">            | +----------+   +-&gt;|Enterprise Administrator        |</w:t>
      </w:r>
    </w:p>
    <w:p w:rsidR="00415577" w:rsidRDefault="00415577" w:rsidP="006A3610">
      <w:pPr>
        <w:spacing w:after="0" w:line="240" w:lineRule="auto"/>
        <w:ind w:left="431" w:right="-122"/>
      </w:pPr>
      <w:r>
        <w:t xml:space="preserve">            |                |  |Cloud Administrator             |</w:t>
      </w:r>
    </w:p>
    <w:p w:rsidR="00415577" w:rsidRDefault="00415577" w:rsidP="006A3610">
      <w:pPr>
        <w:spacing w:after="0" w:line="240" w:lineRule="auto"/>
        <w:ind w:left="431" w:right="-122"/>
      </w:pPr>
      <w:r>
        <w:t xml:space="preserve">            | +----------+   |  |Underlay Network Administrator  |</w:t>
      </w:r>
    </w:p>
    <w:p w:rsidR="00415577" w:rsidRDefault="00415577" w:rsidP="006A3610">
      <w:pPr>
        <w:spacing w:after="0" w:line="240" w:lineRule="auto"/>
        <w:ind w:left="431" w:right="-122"/>
      </w:pPr>
      <w:r>
        <w:t xml:space="preserve">            +&gt;+Intent    +---+  +--------------------------------+</w:t>
      </w:r>
    </w:p>
    <w:p w:rsidR="00415577" w:rsidRDefault="00415577" w:rsidP="006A3610">
      <w:pPr>
        <w:spacing w:after="0" w:line="240" w:lineRule="auto"/>
        <w:ind w:left="431" w:right="-122"/>
      </w:pPr>
      <w:r>
        <w:t xml:space="preserve">            | |User      |      +--------------------------------+</w:t>
      </w:r>
    </w:p>
    <w:p w:rsidR="00415577" w:rsidRDefault="00415577" w:rsidP="006A3610">
      <w:pPr>
        <w:spacing w:after="0" w:line="240" w:lineRule="auto"/>
        <w:ind w:left="431" w:right="-122"/>
      </w:pPr>
      <w:r>
        <w:t xml:space="preserve">            | |Types     |      |Customer Service Intent         |</w:t>
      </w:r>
    </w:p>
    <w:p w:rsidR="00415577" w:rsidRDefault="00415577" w:rsidP="006A3610">
      <w:pPr>
        <w:spacing w:after="0" w:line="240" w:lineRule="auto"/>
        <w:ind w:left="431" w:right="-122"/>
      </w:pPr>
      <w:r>
        <w:t xml:space="preserve">            | +----------+      |Strategy Intent                 |</w:t>
      </w:r>
    </w:p>
    <w:p w:rsidR="00415577" w:rsidRDefault="00415577" w:rsidP="006A3610">
      <w:pPr>
        <w:spacing w:after="0" w:line="240" w:lineRule="auto"/>
        <w:ind w:left="431" w:right="-122"/>
      </w:pPr>
      <w:r>
        <w:t xml:space="preserve">            | +----------+      |Network Service Intent          |</w:t>
      </w:r>
    </w:p>
    <w:p w:rsidR="00415577" w:rsidRDefault="00415577" w:rsidP="006A3610">
      <w:pPr>
        <w:spacing w:after="0" w:line="240" w:lineRule="auto"/>
        <w:ind w:left="431" w:right="-122"/>
      </w:pPr>
      <w:r>
        <w:t xml:space="preserve">            +&gt;+Intent    +-----&gt;|Underlay Network Service Intent |</w:t>
      </w:r>
    </w:p>
    <w:p w:rsidR="00415577" w:rsidRDefault="00415577" w:rsidP="006A3610">
      <w:pPr>
        <w:spacing w:after="0" w:line="240" w:lineRule="auto"/>
        <w:ind w:left="431" w:right="-122"/>
      </w:pPr>
      <w:r>
        <w:t xml:space="preserve">   +------+ | |Type      |      |Network Intent                  |</w:t>
      </w:r>
    </w:p>
    <w:p w:rsidR="00415577" w:rsidRDefault="00415577" w:rsidP="006A3610">
      <w:pPr>
        <w:spacing w:after="0" w:line="240" w:lineRule="auto"/>
        <w:ind w:left="431" w:right="-122"/>
      </w:pPr>
      <w:r>
        <w:t xml:space="preserve">   |Intent+-+ +----------+      |Underlay Network Intent         |</w:t>
      </w:r>
    </w:p>
    <w:p w:rsidR="00415577" w:rsidRDefault="00415577" w:rsidP="006A3610">
      <w:pPr>
        <w:spacing w:after="0" w:line="240" w:lineRule="auto"/>
        <w:ind w:left="431" w:right="-122"/>
      </w:pPr>
      <w:r>
        <w:t xml:space="preserve">   +------+ |                   |Operational Task Intent         |</w:t>
      </w:r>
    </w:p>
    <w:p w:rsidR="00415577" w:rsidRDefault="00415577" w:rsidP="006A3610">
      <w:pPr>
        <w:spacing w:after="0" w:line="240" w:lineRule="auto"/>
        <w:ind w:left="431" w:right="-122"/>
      </w:pPr>
      <w:r>
        <w:t xml:space="preserve">            | +----------+      |Cloud Management Intent         |</w:t>
      </w:r>
    </w:p>
    <w:p w:rsidR="00415577" w:rsidRDefault="00415577" w:rsidP="006A3610">
      <w:pPr>
        <w:spacing w:after="0" w:line="240" w:lineRule="auto"/>
        <w:ind w:left="431" w:right="-122"/>
      </w:pPr>
      <w:r>
        <w:t xml:space="preserve">            +&gt;+Intent    +---+  |Cloud Resource Management Intent|</w:t>
      </w:r>
    </w:p>
    <w:p w:rsidR="00415577" w:rsidRDefault="00415577" w:rsidP="006A3610">
      <w:pPr>
        <w:spacing w:after="0" w:line="240" w:lineRule="auto"/>
        <w:ind w:left="431" w:right="-122"/>
      </w:pPr>
      <w:r>
        <w:t xml:space="preserve">            | |Scope     |   |  +--------------------------------+</w:t>
      </w:r>
    </w:p>
    <w:p w:rsidR="00415577" w:rsidRDefault="00415577" w:rsidP="006A3610">
      <w:pPr>
        <w:spacing w:after="0" w:line="240" w:lineRule="auto"/>
        <w:ind w:left="431" w:right="-122"/>
      </w:pPr>
      <w:r>
        <w:t xml:space="preserve">            | +----------+   |  +--------------------------------+</w:t>
      </w:r>
    </w:p>
    <w:p w:rsidR="00415577" w:rsidRDefault="00415577" w:rsidP="006A3610">
      <w:pPr>
        <w:spacing w:after="0" w:line="240" w:lineRule="auto"/>
        <w:ind w:left="431" w:right="-122"/>
      </w:pPr>
      <w:r>
        <w:t xml:space="preserve">            |                +-&gt;|Connectivity      Application   |</w:t>
      </w:r>
    </w:p>
    <w:p w:rsidR="00415577" w:rsidRDefault="00415577" w:rsidP="006A3610">
      <w:pPr>
        <w:spacing w:after="0" w:line="240" w:lineRule="auto"/>
        <w:ind w:left="431" w:right="-122"/>
      </w:pPr>
      <w:r>
        <w:t xml:space="preserve">            | +----------+      |Security          QoS           |</w:t>
      </w:r>
    </w:p>
    <w:p w:rsidR="00415577" w:rsidRDefault="00415577" w:rsidP="006A3610">
      <w:pPr>
        <w:spacing w:after="0" w:line="240" w:lineRule="auto"/>
        <w:ind w:left="431" w:right="-122"/>
      </w:pPr>
      <w:r>
        <w:t xml:space="preserve">            +&gt;+Network   +---+  +--------------------------------+</w:t>
      </w:r>
    </w:p>
    <w:p w:rsidR="00415577" w:rsidRDefault="00415577" w:rsidP="006A3610">
      <w:pPr>
        <w:spacing w:after="0" w:line="240" w:lineRule="auto"/>
        <w:ind w:left="431" w:right="-122"/>
      </w:pPr>
      <w:r>
        <w:t xml:space="preserve">            | |Scope     |   |  +--------------------------------+</w:t>
      </w:r>
    </w:p>
    <w:p w:rsidR="00415577" w:rsidRDefault="00415577" w:rsidP="006A3610">
      <w:pPr>
        <w:spacing w:after="0" w:line="240" w:lineRule="auto"/>
        <w:ind w:left="431" w:right="-122"/>
      </w:pPr>
      <w:r>
        <w:t xml:space="preserve">            | +----------+   |  |Radio Access      Branch        |</w:t>
      </w:r>
    </w:p>
    <w:p w:rsidR="00415577" w:rsidRDefault="00415577" w:rsidP="006A3610">
      <w:pPr>
        <w:spacing w:after="0" w:line="240" w:lineRule="auto"/>
        <w:ind w:left="431" w:right="-122"/>
      </w:pPr>
      <w:r>
        <w:t xml:space="preserve">            |                +-&gt;|Transport Access  SD-WAN        |</w:t>
      </w:r>
    </w:p>
    <w:p w:rsidR="00415577" w:rsidRDefault="00415577" w:rsidP="006A3610">
      <w:pPr>
        <w:spacing w:after="0" w:line="240" w:lineRule="auto"/>
        <w:ind w:left="431" w:right="-122"/>
      </w:pPr>
      <w:r>
        <w:t xml:space="preserve">            | +----------+      |Transport Aggr.   VNF      PNF  |</w:t>
      </w:r>
    </w:p>
    <w:p w:rsidR="00415577" w:rsidRDefault="00415577" w:rsidP="006A3610">
      <w:pPr>
        <w:spacing w:after="0" w:line="240" w:lineRule="auto"/>
        <w:ind w:left="431" w:right="-122"/>
      </w:pPr>
      <w:r>
        <w:t xml:space="preserve">            +&gt;+Abstrac   +----+ |Transport Core    Phisical      |</w:t>
      </w:r>
    </w:p>
    <w:p w:rsidR="00415577" w:rsidRDefault="00415577" w:rsidP="006A3610">
      <w:pPr>
        <w:spacing w:after="0" w:line="240" w:lineRule="auto"/>
        <w:ind w:left="431" w:right="-122"/>
      </w:pPr>
      <w:r>
        <w:t xml:space="preserve">            | |tion      |    | |Cloud Edge        Logical       |</w:t>
      </w:r>
    </w:p>
    <w:p w:rsidR="00415577" w:rsidRDefault="00415577" w:rsidP="006A3610">
      <w:pPr>
        <w:spacing w:after="0" w:line="240" w:lineRule="auto"/>
        <w:ind w:left="431" w:right="-122"/>
      </w:pPr>
      <w:r>
        <w:t xml:space="preserve">            | +----------+    | |Cloud Core        Campus        |</w:t>
      </w:r>
    </w:p>
    <w:p w:rsidR="00415577" w:rsidRDefault="00415577" w:rsidP="006A3610">
      <w:pPr>
        <w:spacing w:after="0" w:line="240" w:lineRule="auto"/>
        <w:ind w:left="431" w:right="-122"/>
      </w:pPr>
      <w:r>
        <w:t xml:space="preserve">            | +----------+    | +--------------------------------+</w:t>
      </w:r>
    </w:p>
    <w:p w:rsidR="00415577" w:rsidRDefault="00415577" w:rsidP="006A3610">
      <w:pPr>
        <w:spacing w:after="0" w:line="240" w:lineRule="auto"/>
        <w:ind w:left="431" w:right="-122"/>
      </w:pPr>
      <w:r>
        <w:t xml:space="preserve">            +&gt;+Life      |    | +--------------------------------+</w:t>
      </w:r>
    </w:p>
    <w:p w:rsidR="00415577" w:rsidRDefault="00415577" w:rsidP="006A3610">
      <w:pPr>
        <w:spacing w:after="0" w:line="240" w:lineRule="auto"/>
        <w:ind w:left="431" w:right="-122"/>
      </w:pPr>
      <w:r>
        <w:t xml:space="preserve">              |cycle     +--+ +&gt;|Technical         Non-Technical |</w:t>
      </w:r>
    </w:p>
    <w:p w:rsidR="00415577" w:rsidRDefault="00415577" w:rsidP="006A3610">
      <w:pPr>
        <w:spacing w:after="0" w:line="240" w:lineRule="auto"/>
        <w:ind w:left="431" w:right="-122"/>
      </w:pPr>
      <w:r>
        <w:t xml:space="preserve">              +----------+  |   +--------------------------------+</w:t>
      </w:r>
    </w:p>
    <w:p w:rsidR="00415577" w:rsidRDefault="00415577" w:rsidP="006A3610">
      <w:pPr>
        <w:spacing w:after="0" w:line="240" w:lineRule="auto"/>
        <w:ind w:left="431" w:right="-122"/>
      </w:pPr>
      <w:r>
        <w:t xml:space="preserve">                            |   +--------------------------------+</w:t>
      </w:r>
    </w:p>
    <w:p w:rsidR="00415577" w:rsidRDefault="00415577" w:rsidP="006A3610">
      <w:pPr>
        <w:spacing w:after="0" w:line="240" w:lineRule="auto"/>
        <w:ind w:left="431" w:right="-122"/>
      </w:pPr>
      <w:r>
        <w:t xml:space="preserve">                            +--&gt;|Persistent        Transient     |</w:t>
      </w:r>
    </w:p>
    <w:p w:rsidR="00036F56" w:rsidRPr="00416A91" w:rsidRDefault="00415577" w:rsidP="00B30945">
      <w:pPr>
        <w:spacing w:after="0" w:line="240" w:lineRule="auto"/>
        <w:ind w:left="0" w:right="-122"/>
        <w:rPr>
          <w:sz w:val="18"/>
        </w:rPr>
      </w:pPr>
      <w:r>
        <w:t xml:space="preserve">                                   +--------------------------------+</w:t>
      </w:r>
    </w:p>
    <w:p w:rsidR="001E0B3A" w:rsidRPr="00416A91" w:rsidRDefault="0094778C" w:rsidP="00B30945">
      <w:pPr>
        <w:pStyle w:val="21"/>
        <w:ind w:right="-122"/>
      </w:pPr>
      <w:bookmarkStart w:id="93" w:name="_Toc46848420"/>
      <w:bookmarkStart w:id="94" w:name="OLE_LINK84"/>
      <w:bookmarkStart w:id="95" w:name="OLE_LINK52"/>
      <w:r w:rsidRPr="00416A91">
        <w:lastRenderedPageBreak/>
        <w:t xml:space="preserve">Intent Classification </w:t>
      </w:r>
      <w:r w:rsidR="002E6BBD">
        <w:t xml:space="preserve">for </w:t>
      </w:r>
      <w:r w:rsidRPr="00416A91">
        <w:t>Carrier</w:t>
      </w:r>
      <w:r w:rsidR="00156CE4" w:rsidRPr="00416A91">
        <w:t xml:space="preserve"> Solution</w:t>
      </w:r>
      <w:bookmarkEnd w:id="93"/>
    </w:p>
    <w:p w:rsidR="0094778C" w:rsidRPr="00416A91" w:rsidRDefault="0094778C" w:rsidP="00B30945">
      <w:pPr>
        <w:pStyle w:val="31"/>
        <w:ind w:right="-122"/>
      </w:pPr>
      <w:bookmarkStart w:id="96" w:name="_Toc46848421"/>
      <w:bookmarkStart w:id="97" w:name="OLE_LINK51"/>
      <w:bookmarkStart w:id="98" w:name="OLE_LINK86"/>
      <w:bookmarkStart w:id="99" w:name="OLE_LINK87"/>
      <w:r w:rsidRPr="00416A91">
        <w:t>Intent Users and Intent Types</w:t>
      </w:r>
      <w:bookmarkStart w:id="100" w:name="OLE_LINK85"/>
      <w:bookmarkEnd w:id="96"/>
    </w:p>
    <w:p w:rsidR="0094778C" w:rsidRDefault="0094778C" w:rsidP="00B30945">
      <w:pPr>
        <w:ind w:right="-122"/>
      </w:pPr>
      <w:bookmarkStart w:id="101" w:name="OLE_LINK41"/>
      <w:bookmarkStart w:id="102" w:name="OLE_LINK42"/>
      <w:r w:rsidRPr="00416A91">
        <w:t>The following table describes the Intent Users in Carrier Solutions and Intent Types with their descriptions for different intent users.</w:t>
      </w:r>
      <w:bookmarkEnd w:id="101"/>
      <w:bookmarkEnd w:id="102"/>
    </w:p>
    <w:p w:rsidR="007F7869" w:rsidRDefault="007F7869" w:rsidP="00B30945">
      <w:pPr>
        <w:spacing w:after="0" w:line="240" w:lineRule="auto"/>
        <w:ind w:left="0" w:right="-122"/>
      </w:pPr>
      <w:r>
        <w:t xml:space="preserve">   +-------------+-------------+-------------------------------------</w:t>
      </w:r>
      <w:r w:rsidR="00D712C3">
        <w:t>-</w:t>
      </w:r>
      <w:r>
        <w:t>-+</w:t>
      </w:r>
    </w:p>
    <w:p w:rsidR="007F7869" w:rsidRDefault="007F7869" w:rsidP="00B30945">
      <w:pPr>
        <w:spacing w:after="0" w:line="240" w:lineRule="auto"/>
        <w:ind w:left="0" w:right="-122"/>
      </w:pPr>
      <w:r>
        <w:t xml:space="preserve">   | Intent User | Intent Type |      Intent Type Description        |</w:t>
      </w:r>
    </w:p>
    <w:p w:rsidR="007F7869" w:rsidRDefault="007F7869" w:rsidP="00B30945">
      <w:pPr>
        <w:spacing w:after="0" w:line="240" w:lineRule="auto"/>
        <w:ind w:left="0" w:right="-122"/>
      </w:pPr>
      <w:r>
        <w:t xml:space="preserve">   +-----------------------------------------------------------------</w:t>
      </w:r>
      <w:r w:rsidR="00D712C3">
        <w:t>--</w:t>
      </w:r>
      <w:r>
        <w:t>+</w:t>
      </w:r>
    </w:p>
    <w:p w:rsidR="007F7869" w:rsidRDefault="007F7869" w:rsidP="00B30945">
      <w:pPr>
        <w:spacing w:after="0" w:line="240" w:lineRule="auto"/>
        <w:ind w:left="0" w:right="-122"/>
      </w:pPr>
      <w:r>
        <w:t xml:space="preserve">   | Customer/   |Customer     |Customer Self-Service with SLA and    |</w:t>
      </w:r>
    </w:p>
    <w:p w:rsidR="007F7869" w:rsidRDefault="007F7869" w:rsidP="00B30945">
      <w:pPr>
        <w:spacing w:after="0" w:line="240" w:lineRule="auto"/>
        <w:ind w:left="0" w:right="-122"/>
      </w:pPr>
      <w:r>
        <w:t xml:space="preserve">   | Subscriber  |Service      |Value Added Service                   |</w:t>
      </w:r>
    </w:p>
    <w:p w:rsidR="007F7869" w:rsidRDefault="007F7869" w:rsidP="00B30945">
      <w:pPr>
        <w:spacing w:after="0" w:line="240" w:lineRule="auto"/>
        <w:ind w:left="0" w:right="-122"/>
      </w:pPr>
      <w:r>
        <w:t xml:space="preserve">   |             |Intent       |Example: Always maintain high quality |</w:t>
      </w:r>
    </w:p>
    <w:p w:rsidR="007F7869" w:rsidRDefault="007F7869" w:rsidP="00B30945">
      <w:pPr>
        <w:spacing w:after="0" w:line="240" w:lineRule="auto"/>
        <w:ind w:left="0" w:right="-122"/>
      </w:pPr>
      <w:r>
        <w:t xml:space="preserve">   |             |             |of service and high bandwidth for gold|</w:t>
      </w:r>
    </w:p>
    <w:p w:rsidR="007F7869" w:rsidRDefault="007F7869" w:rsidP="00B30945">
      <w:pPr>
        <w:spacing w:after="0" w:line="240" w:lineRule="auto"/>
        <w:ind w:left="0" w:right="-122"/>
      </w:pPr>
      <w:r>
        <w:t xml:space="preserve">   |             |             |level users.                          |</w:t>
      </w:r>
    </w:p>
    <w:p w:rsidR="007F7869" w:rsidRDefault="007F7869" w:rsidP="00B30945">
      <w:pPr>
        <w:spacing w:after="0" w:line="240" w:lineRule="auto"/>
        <w:ind w:left="0" w:right="-122"/>
      </w:pPr>
      <w:r>
        <w:t xml:space="preserve">   |             +----------------------------------------------------</w:t>
      </w:r>
      <w:r w:rsidR="00D712C3">
        <w:t>-</w:t>
      </w:r>
      <w:r>
        <w:t>+</w:t>
      </w:r>
    </w:p>
    <w:p w:rsidR="007F7869" w:rsidRDefault="007F7869" w:rsidP="00B30945">
      <w:pPr>
        <w:spacing w:after="0" w:line="240" w:lineRule="auto"/>
        <w:ind w:left="0" w:right="-122"/>
      </w:pPr>
      <w:r>
        <w:t xml:space="preserve">   |             |Strategy     |Customer designs models and policy    |</w:t>
      </w:r>
    </w:p>
    <w:p w:rsidR="007F7869" w:rsidRDefault="007F7869" w:rsidP="00B30945">
      <w:pPr>
        <w:spacing w:after="0" w:line="240" w:lineRule="auto"/>
        <w:ind w:left="0" w:right="-122"/>
      </w:pPr>
      <w:r>
        <w:t xml:space="preserve">   |             |Intent       |intents to be used by Customer Service|</w:t>
      </w:r>
    </w:p>
    <w:p w:rsidR="007F7869" w:rsidRDefault="007F7869" w:rsidP="00B30945">
      <w:pPr>
        <w:spacing w:after="0" w:line="240" w:lineRule="auto"/>
        <w:ind w:left="0" w:right="-122"/>
      </w:pPr>
      <w:r>
        <w:t xml:space="preserve">   |             |             |Intents.                              |</w:t>
      </w:r>
    </w:p>
    <w:p w:rsidR="007F7869" w:rsidRDefault="007F7869" w:rsidP="00B30945">
      <w:pPr>
        <w:spacing w:after="0" w:line="240" w:lineRule="auto"/>
        <w:ind w:left="0" w:right="-122"/>
      </w:pPr>
      <w:r>
        <w:t xml:space="preserve">   |             |             |Example: Request reliable service     |</w:t>
      </w:r>
    </w:p>
    <w:p w:rsidR="007F7869" w:rsidRDefault="007F7869" w:rsidP="00B30945">
      <w:pPr>
        <w:spacing w:after="0" w:line="240" w:lineRule="auto"/>
        <w:ind w:left="0" w:right="-122"/>
      </w:pPr>
      <w:r>
        <w:t xml:space="preserve">   |             |             |during peak traffic periods for apps  |</w:t>
      </w:r>
    </w:p>
    <w:p w:rsidR="007F7869" w:rsidRDefault="007F7869" w:rsidP="00B30945">
      <w:pPr>
        <w:spacing w:after="0" w:line="240" w:lineRule="auto"/>
        <w:ind w:left="0" w:right="-122"/>
      </w:pPr>
      <w:r>
        <w:t xml:space="preserve">   |             |             |of type video.                        |</w:t>
      </w:r>
    </w:p>
    <w:p w:rsidR="007F7869" w:rsidRDefault="007F7869" w:rsidP="00B30945">
      <w:pPr>
        <w:spacing w:after="0" w:line="240" w:lineRule="auto"/>
        <w:ind w:left="0" w:right="-122"/>
      </w:pPr>
      <w:r>
        <w:t xml:space="preserve">   +------------------------------------------------------------------</w:t>
      </w:r>
      <w:r w:rsidR="00D712C3">
        <w:t>-</w:t>
      </w:r>
      <w:r>
        <w:t>+</w:t>
      </w:r>
    </w:p>
    <w:p w:rsidR="007F7869" w:rsidRDefault="007F7869" w:rsidP="00B30945">
      <w:pPr>
        <w:spacing w:after="0" w:line="240" w:lineRule="auto"/>
        <w:ind w:left="0" w:right="-122"/>
      </w:pPr>
      <w:r>
        <w:t xml:space="preserve">   |Network      |Network      |Service provided by Network Service   |</w:t>
      </w:r>
    </w:p>
    <w:p w:rsidR="007F7869" w:rsidRDefault="007F7869" w:rsidP="00B30945">
      <w:pPr>
        <w:spacing w:after="0" w:line="240" w:lineRule="auto"/>
        <w:ind w:left="0" w:right="-122"/>
      </w:pPr>
      <w:r>
        <w:t xml:space="preserve">   |Operator     |Service      |Operator to the Customer              |</w:t>
      </w:r>
    </w:p>
    <w:p w:rsidR="007F7869" w:rsidRDefault="007F7869" w:rsidP="00B30945">
      <w:pPr>
        <w:spacing w:after="0" w:line="240" w:lineRule="auto"/>
        <w:ind w:left="0" w:right="-122"/>
      </w:pPr>
      <w:r>
        <w:t xml:space="preserve">   |             |Intent       |(e.g. the Service Operator)           |</w:t>
      </w:r>
    </w:p>
    <w:p w:rsidR="007F7869" w:rsidRDefault="007F7869" w:rsidP="00B30945">
      <w:pPr>
        <w:spacing w:after="0" w:line="240" w:lineRule="auto"/>
        <w:ind w:left="0" w:right="-122"/>
      </w:pPr>
      <w:r>
        <w:t xml:space="preserve">   |             |             |Example: Request network service with |</w:t>
      </w:r>
    </w:p>
    <w:p w:rsidR="007F7869" w:rsidRDefault="007F7869" w:rsidP="00B30945">
      <w:pPr>
        <w:spacing w:after="0" w:line="240" w:lineRule="auto"/>
        <w:ind w:left="0" w:right="-122"/>
      </w:pPr>
      <w:r>
        <w:t xml:space="preserve">   |             |             |delay guarantee for access customer A.|</w:t>
      </w:r>
    </w:p>
    <w:p w:rsidR="0002418F" w:rsidRPr="0002418F" w:rsidRDefault="00681E55" w:rsidP="00B30945">
      <w:pPr>
        <w:spacing w:after="0" w:line="240" w:lineRule="auto"/>
        <w:ind w:left="0" w:right="-122"/>
        <w:rPr>
          <w:szCs w:val="20"/>
          <w:lang w:eastAsia="en-GB"/>
        </w:rPr>
      </w:pPr>
      <w:r>
        <w:t>|</w:t>
      </w:r>
      <w:r w:rsidR="007F7869">
        <w:t>+-------------+--------------------------------------</w:t>
      </w:r>
      <w:r w:rsidR="00D712C3">
        <w:t>-</w:t>
      </w:r>
      <w:r w:rsidR="007F7869">
        <w:t>+</w:t>
      </w:r>
      <w:bookmarkStart w:id="103" w:name="OLE_LINK5"/>
      <w:bookmarkStart w:id="104" w:name="OLE_LINK11"/>
      <w:bookmarkStart w:id="105" w:name="OLE_LINK49"/>
      <w:bookmarkStart w:id="106" w:name="OLE_LINK20"/>
      <w:bookmarkStart w:id="107" w:name="OLE_LINK21"/>
      <w:bookmarkEnd w:id="94"/>
      <w:bookmarkEnd w:id="97"/>
      <w:bookmarkEnd w:id="100"/>
    </w:p>
    <w:p w:rsidR="0002418F" w:rsidRPr="0002418F" w:rsidRDefault="0002418F" w:rsidP="00B30945">
      <w:pPr>
        <w:spacing w:after="0" w:line="240" w:lineRule="auto"/>
        <w:ind w:left="0" w:right="-122"/>
        <w:rPr>
          <w:szCs w:val="20"/>
          <w:lang w:eastAsia="en-GB"/>
        </w:rPr>
      </w:pPr>
      <w:r w:rsidRPr="0002418F">
        <w:rPr>
          <w:szCs w:val="20"/>
          <w:lang w:eastAsia="en-GB"/>
        </w:rPr>
        <w:t xml:space="preserve">   |             |Network      |Network</w:t>
      </w:r>
      <w:r>
        <w:rPr>
          <w:szCs w:val="20"/>
          <w:lang w:eastAsia="en-GB"/>
        </w:rPr>
        <w:t xml:space="preserve"> Operator requests network-wide</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|Intent       |(se</w:t>
      </w:r>
      <w:r>
        <w:rPr>
          <w:szCs w:val="20"/>
          <w:lang w:eastAsia="en-GB"/>
        </w:rPr>
        <w:t>rvice underlay or other network</w:t>
      </w:r>
      <w:r w:rsidR="00D712C3">
        <w:rPr>
          <w:szCs w:val="20"/>
          <w:lang w:eastAsia="en-GB"/>
        </w:rPr>
        <w:t>-</w:t>
      </w:r>
      <w:r w:rsidRPr="0002418F">
        <w:rPr>
          <w:szCs w:val="20"/>
          <w:lang w:eastAsia="en-GB"/>
        </w:rPr>
        <w:t>wide|</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|confi</w:t>
      </w:r>
      <w:r>
        <w:rPr>
          <w:szCs w:val="20"/>
          <w:lang w:eastAsia="en-GB"/>
        </w:rPr>
        <w:t xml:space="preserve">guration) or network resource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|conf</w:t>
      </w:r>
      <w:r>
        <w:rPr>
          <w:szCs w:val="20"/>
          <w:lang w:eastAsia="en-GB"/>
        </w:rPr>
        <w:t xml:space="preserve">igurations (switches, routers,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|rout</w:t>
      </w:r>
      <w:r>
        <w:rPr>
          <w:szCs w:val="20"/>
          <w:lang w:eastAsia="en-GB"/>
        </w:rPr>
        <w:t xml:space="preserve">ing, policies). Includes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|Connec</w:t>
      </w:r>
      <w:r>
        <w:rPr>
          <w:szCs w:val="20"/>
          <w:lang w:eastAsia="en-GB"/>
        </w:rPr>
        <w:t>tivity, Routing, QoS, Security,</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 xml:space="preserve">         |Application Policies,</w:t>
      </w:r>
      <w:r w:rsidRPr="0002418F">
        <w:rPr>
          <w:szCs w:val="20"/>
          <w:lang w:eastAsia="en-GB"/>
        </w:rPr>
        <w:t>Traffic Steering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|Poli</w:t>
      </w:r>
      <w:r>
        <w:rPr>
          <w:szCs w:val="20"/>
          <w:lang w:eastAsia="en-GB"/>
        </w:rPr>
        <w:t xml:space="preserve">cies, Configuration policies,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|Monito</w:t>
      </w:r>
      <w:r>
        <w:rPr>
          <w:szCs w:val="20"/>
          <w:lang w:eastAsia="en-GB"/>
        </w:rPr>
        <w:t>ring policies, alarm generation</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non-compliance, auto-recovery,</w:t>
      </w:r>
      <w:r w:rsidRPr="0002418F">
        <w:rPr>
          <w:szCs w:val="20"/>
          <w:lang w:eastAsia="en-GB"/>
        </w:rPr>
        <w:t>etc.|</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w:t>
      </w:r>
      <w:r>
        <w:rPr>
          <w:szCs w:val="20"/>
          <w:lang w:eastAsia="en-GB"/>
        </w:rPr>
        <w:t>|Example: Request high priority</w:t>
      </w:r>
      <w:r w:rsidRPr="0002418F">
        <w:rPr>
          <w:szCs w:val="20"/>
          <w:lang w:eastAsia="en-GB"/>
        </w:rPr>
        <w:t>queueing|</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|for</w:t>
      </w:r>
      <w:r>
        <w:rPr>
          <w:szCs w:val="20"/>
          <w:lang w:eastAsia="en-GB"/>
        </w:rPr>
        <w:t xml:space="preserve"> traffic of class A.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w:t>
      </w:r>
      <w:r>
        <w:rPr>
          <w:szCs w:val="20"/>
          <w:lang w:eastAsia="en-GB"/>
        </w:rPr>
        <w:t>--------------------</w:t>
      </w:r>
      <w:r w:rsidRPr="0002418F">
        <w:rPr>
          <w:szCs w:val="20"/>
          <w:lang w:eastAsia="en-GB"/>
        </w:rPr>
        <w:t>------</w:t>
      </w:r>
      <w:r w:rsidR="00D712C3">
        <w:rPr>
          <w:szCs w:val="20"/>
          <w:lang w:eastAsia="en-GB"/>
        </w:rPr>
        <w:t>-</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lastRenderedPageBreak/>
        <w:t xml:space="preserve">   |             |Operational  |Netw</w:t>
      </w:r>
      <w:r>
        <w:rPr>
          <w:szCs w:val="20"/>
          <w:lang w:eastAsia="en-GB"/>
        </w:rPr>
        <w:t>ork Operator requests execution</w:t>
      </w:r>
      <w:r w:rsidR="00CD6649">
        <w:rPr>
          <w:szCs w:val="20"/>
          <w:lang w:eastAsia="en-GB"/>
        </w:rPr>
        <w:t xml:space="preserve"> of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|Task         |any au</w:t>
      </w:r>
      <w:r>
        <w:rPr>
          <w:szCs w:val="20"/>
          <w:lang w:eastAsia="en-GB"/>
        </w:rPr>
        <w:t>tomated task other than Network</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|Intent       |Serv</w:t>
      </w:r>
      <w:r>
        <w:rPr>
          <w:szCs w:val="20"/>
          <w:lang w:eastAsia="en-GB"/>
        </w:rPr>
        <w:t xml:space="preserve">ice Intent and Network Intent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|(e.</w:t>
      </w:r>
      <w:r>
        <w:rPr>
          <w:szCs w:val="20"/>
          <w:lang w:eastAsia="en-GB"/>
        </w:rPr>
        <w:t xml:space="preserve">g. Network Migration, Server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|Repl</w:t>
      </w:r>
      <w:r>
        <w:rPr>
          <w:szCs w:val="20"/>
          <w:lang w:eastAsia="en-GB"/>
        </w:rPr>
        <w:t xml:space="preserve">acements, Device Replacements,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|Netwo</w:t>
      </w:r>
      <w:r>
        <w:rPr>
          <w:szCs w:val="20"/>
          <w:lang w:eastAsia="en-GB"/>
        </w:rPr>
        <w:t xml:space="preserve">rk Software Upgrades.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|Example</w:t>
      </w:r>
      <w:r>
        <w:rPr>
          <w:szCs w:val="20"/>
          <w:lang w:eastAsia="en-GB"/>
        </w:rPr>
        <w:t xml:space="preserve">: Request migration of all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|servi</w:t>
      </w:r>
      <w:r>
        <w:rPr>
          <w:szCs w:val="20"/>
          <w:lang w:eastAsia="en-GB"/>
        </w:rPr>
        <w:t>ces in Network N to backup path P</w:t>
      </w:r>
      <w:r w:rsidR="00CD6649">
        <w:rPr>
          <w:szCs w:val="20"/>
          <w:lang w:eastAsia="en-GB"/>
        </w:rPr>
        <w:t>.</w:t>
      </w:r>
      <w:r w:rsidRPr="0002418F">
        <w:rPr>
          <w:szCs w:val="20"/>
          <w:lang w:eastAsia="en-GB"/>
        </w:rPr>
        <w:t>|</w:t>
      </w:r>
    </w:p>
    <w:p w:rsidR="0002418F" w:rsidRPr="0002418F" w:rsidRDefault="0002418F" w:rsidP="00B30945">
      <w:pPr>
        <w:spacing w:after="0" w:line="240" w:lineRule="auto"/>
        <w:ind w:left="0" w:right="-122"/>
        <w:rPr>
          <w:szCs w:val="20"/>
          <w:lang w:eastAsia="en-GB"/>
        </w:rPr>
      </w:pPr>
      <w:r>
        <w:rPr>
          <w:szCs w:val="20"/>
          <w:lang w:eastAsia="en-GB"/>
        </w:rPr>
        <w:t xml:space="preserve">   |             +----------</w:t>
      </w:r>
      <w:r w:rsidRPr="0002418F">
        <w:rPr>
          <w:szCs w:val="20"/>
          <w:lang w:eastAsia="en-GB"/>
        </w:rPr>
        <w:t>------------------------------------------</w:t>
      </w:r>
      <w:r w:rsidR="00CD6649">
        <w:rPr>
          <w:szCs w:val="20"/>
          <w:lang w:eastAsia="en-GB"/>
        </w:rPr>
        <w:t>-</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|Strategy     |N</w:t>
      </w:r>
      <w:r>
        <w:rPr>
          <w:szCs w:val="20"/>
          <w:lang w:eastAsia="en-GB"/>
        </w:rPr>
        <w:t>etwork Operator designs models,</w:t>
      </w:r>
      <w:r w:rsidRPr="0002418F">
        <w:rPr>
          <w:szCs w:val="20"/>
          <w:lang w:eastAsia="en-GB"/>
        </w:rPr>
        <w:t>policy|</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|Intent       |inten</w:t>
      </w:r>
      <w:r>
        <w:rPr>
          <w:szCs w:val="20"/>
          <w:lang w:eastAsia="en-GB"/>
        </w:rPr>
        <w:t>ts and workflows to be used by</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Service Intents, Network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|Intent</w:t>
      </w:r>
      <w:r>
        <w:rPr>
          <w:szCs w:val="20"/>
          <w:lang w:eastAsia="en-GB"/>
        </w:rPr>
        <w:t>s and Operational Task Intents.</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|Workflow</w:t>
      </w:r>
      <w:r>
        <w:rPr>
          <w:szCs w:val="20"/>
          <w:lang w:eastAsia="en-GB"/>
        </w:rPr>
        <w:t>s can automate any tasks that</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|Networ</w:t>
      </w:r>
      <w:r>
        <w:rPr>
          <w:szCs w:val="20"/>
          <w:lang w:eastAsia="en-GB"/>
        </w:rPr>
        <w:t xml:space="preserve">k Operator often performed in  </w:t>
      </w:r>
      <w:r w:rsidRPr="0002418F">
        <w:rPr>
          <w:szCs w:val="20"/>
          <w:lang w:eastAsia="en-GB"/>
        </w:rPr>
        <w:t xml:space="preserve"> |</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|addi</w:t>
      </w:r>
      <w:r>
        <w:rPr>
          <w:szCs w:val="20"/>
          <w:lang w:eastAsia="en-GB"/>
        </w:rPr>
        <w:t>tion to Network Service Intents</w:t>
      </w:r>
      <w:r w:rsidRPr="0002418F">
        <w:rPr>
          <w:szCs w:val="20"/>
          <w:lang w:eastAsia="en-GB"/>
        </w:rPr>
        <w:t>and|</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|Netw</w:t>
      </w:r>
      <w:r>
        <w:rPr>
          <w:szCs w:val="20"/>
          <w:lang w:eastAsia="en-GB"/>
        </w:rPr>
        <w:t xml:space="preserve">ork Intents                    </w:t>
      </w:r>
      <w:r w:rsidRPr="0002418F">
        <w:rPr>
          <w:szCs w:val="20"/>
          <w:lang w:eastAsia="en-GB"/>
        </w:rPr>
        <w:t>|</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|Examp</w:t>
      </w:r>
      <w:r>
        <w:rPr>
          <w:szCs w:val="20"/>
          <w:lang w:eastAsia="en-GB"/>
        </w:rPr>
        <w:t>le: Ensure the load on any link</w:t>
      </w:r>
      <w:r w:rsidRPr="0002418F">
        <w:rPr>
          <w:szCs w:val="20"/>
          <w:lang w:eastAsia="en-GB"/>
        </w:rPr>
        <w:t>in|</w:t>
      </w:r>
    </w:p>
    <w:p w:rsidR="0002418F" w:rsidRPr="0002418F" w:rsidRDefault="0002418F" w:rsidP="00B30945">
      <w:pPr>
        <w:spacing w:after="0" w:line="240" w:lineRule="auto"/>
        <w:ind w:left="0" w:right="-122"/>
        <w:rPr>
          <w:szCs w:val="20"/>
          <w:lang w:eastAsia="en-GB"/>
        </w:rPr>
      </w:pPr>
      <w:r w:rsidRPr="0002418F">
        <w:rPr>
          <w:szCs w:val="20"/>
          <w:lang w:eastAsia="en-GB"/>
        </w:rPr>
        <w:t xml:space="preserve">   |             |             |the </w:t>
      </w:r>
      <w:r>
        <w:rPr>
          <w:szCs w:val="20"/>
          <w:lang w:eastAsia="en-GB"/>
        </w:rPr>
        <w:t>network is not higher than 50%.</w:t>
      </w:r>
      <w:r w:rsidRPr="0002418F">
        <w:rPr>
          <w:szCs w:val="20"/>
          <w:lang w:eastAsia="en-GB"/>
        </w:rPr>
        <w:t xml:space="preserve"> |</w:t>
      </w:r>
    </w:p>
    <w:p w:rsidR="0002418F" w:rsidRPr="00B30945" w:rsidRDefault="0002418F" w:rsidP="00B30945">
      <w:pPr>
        <w:spacing w:after="0" w:line="240" w:lineRule="auto"/>
        <w:ind w:left="0" w:right="-122"/>
        <w:rPr>
          <w:szCs w:val="20"/>
          <w:lang w:eastAsia="en-GB"/>
        </w:rPr>
      </w:pPr>
      <w:r w:rsidRPr="0002418F">
        <w:rPr>
          <w:szCs w:val="20"/>
          <w:lang w:eastAsia="en-GB"/>
        </w:rPr>
        <w:t xml:space="preserve">   +-------------+-------------+---------------------------------------+</w:t>
      </w:r>
    </w:p>
    <w:p w:rsidR="00CD6649" w:rsidRDefault="00CD6649" w:rsidP="00B30945">
      <w:pPr>
        <w:pStyle w:val="RFCFigure"/>
        <w:spacing w:line="240" w:lineRule="auto"/>
        <w:ind w:left="431" w:right="-122"/>
        <w:rPr>
          <w:sz w:val="18"/>
          <w:szCs w:val="20"/>
          <w:lang w:eastAsia="en-GB"/>
        </w:rPr>
      </w:pPr>
    </w:p>
    <w:p w:rsidR="00CD6649" w:rsidRPr="00CD6649" w:rsidRDefault="00CD6649" w:rsidP="00B30945">
      <w:pPr>
        <w:pStyle w:val="RFCFigure"/>
        <w:spacing w:line="240" w:lineRule="auto"/>
        <w:ind w:left="0" w:right="-122"/>
        <w:rPr>
          <w:szCs w:val="20"/>
          <w:lang w:eastAsia="en-GB"/>
        </w:rPr>
      </w:pPr>
      <w:r w:rsidRPr="00CD6649">
        <w:rPr>
          <w:szCs w:val="20"/>
          <w:lang w:eastAsia="en-GB"/>
        </w:rPr>
        <w:t>+-------------+-------------+---------------------------------------+</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Service     | Customer    | Service Operator's Customer Orders,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Operator    | Service     | Customer Service / SLA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Provide service S with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guaranteed bandwidth for customer A.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Service Operator's Network Orders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Network SLA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Provide network guarantees in|</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terms of security, low latency and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high bandwidth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Service Operator requests execution of|</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the any automated task other than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Customer Service Intent and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Update service operator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portal platforms and their software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regularly. Move services from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1 to Network Operator 2.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Service Operator designs models,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intents and workflows to be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used by Customer Service Intents,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Network Service Intents and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Operational Task Intents. Workflows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can automate any tasks that Service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Operator often performed in addition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to Network Service Intents and Network|</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Intents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Request network service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guarantee to avoid network congestion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during special periods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such as Black Friday, and Christmas.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|Application  | Customer    | Customer Service Intent API provided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Developer   | Service     | to the Application Developers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to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watch HD video 4K/8K.                 |</w:t>
      </w:r>
    </w:p>
    <w:p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lastRenderedPageBreak/>
        <w:t>|             | Network     | Network Service Intent API provided to|</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Service     | the Application Developers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Example: API to request network and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monitoring an traffic grooming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Network     | Network Intent API provided to the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Application Developers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resources configuration.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Operational | Operational Task Intent API provided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Task        | to the Application Developers. This is|</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for the trusted internal Operator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Providers / Customer DevOps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request server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migrations.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Strategy    | Application Developer designs models,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Intent      | policy and workflows to be used by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Service Intents, Network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Service Intents and Operational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Task Intents. This is for the trusted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internal Operator/Service Provider/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Customer DevOps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Example: API to design network load   |</w:t>
      </w:r>
    </w:p>
    <w:p w:rsidR="00CD6649" w:rsidRPr="00CD6649" w:rsidRDefault="00CD6649" w:rsidP="00B30945">
      <w:pPr>
        <w:pStyle w:val="RFCFigure"/>
        <w:spacing w:line="240" w:lineRule="auto"/>
        <w:ind w:left="0" w:right="-122"/>
        <w:rPr>
          <w:szCs w:val="20"/>
          <w:lang w:eastAsia="en-GB"/>
        </w:rPr>
      </w:pPr>
      <w:r w:rsidRPr="00CD6649">
        <w:rPr>
          <w:szCs w:val="20"/>
          <w:lang w:eastAsia="en-GB"/>
        </w:rPr>
        <w:t xml:space="preserve">   |             |             | balancing strategies during peak times|</w:t>
      </w:r>
    </w:p>
    <w:p w:rsidR="00CD6649" w:rsidRPr="00B30945" w:rsidRDefault="00CD6649" w:rsidP="00B30945">
      <w:pPr>
        <w:pStyle w:val="RFCFigure"/>
        <w:spacing w:line="240" w:lineRule="auto"/>
        <w:ind w:left="0" w:right="-122"/>
        <w:rPr>
          <w:szCs w:val="20"/>
          <w:lang w:eastAsia="en-GB"/>
        </w:rPr>
      </w:pPr>
      <w:r w:rsidRPr="00CD6649">
        <w:rPr>
          <w:szCs w:val="20"/>
          <w:lang w:eastAsia="en-GB"/>
        </w:rPr>
        <w:t xml:space="preserve">   +-------------+-------------+---------------------------------------+</w:t>
      </w:r>
    </w:p>
    <w:bookmarkEnd w:id="98"/>
    <w:bookmarkEnd w:id="99"/>
    <w:bookmarkEnd w:id="103"/>
    <w:bookmarkEnd w:id="104"/>
    <w:bookmarkEnd w:id="105"/>
    <w:bookmarkEnd w:id="106"/>
    <w:bookmarkEnd w:id="107"/>
    <w:p w:rsidR="00162138" w:rsidRPr="00416A91" w:rsidRDefault="00162138" w:rsidP="00B30945">
      <w:pPr>
        <w:pStyle w:val="RFCFigure"/>
        <w:spacing w:line="240" w:lineRule="auto"/>
        <w:ind w:left="431" w:right="-122"/>
        <w:rPr>
          <w:sz w:val="18"/>
          <w:szCs w:val="18"/>
        </w:rPr>
      </w:pPr>
    </w:p>
    <w:p w:rsidR="00205B5E" w:rsidRDefault="00205B5E" w:rsidP="006A3610">
      <w:pPr>
        <w:spacing w:after="0" w:line="240" w:lineRule="auto"/>
        <w:ind w:left="0" w:right="-122"/>
        <w:rPr>
          <w:sz w:val="16"/>
        </w:rPr>
      </w:pPr>
    </w:p>
    <w:p w:rsidR="00526C8F" w:rsidRPr="00416A91" w:rsidRDefault="00526C8F" w:rsidP="00B30945">
      <w:pPr>
        <w:pStyle w:val="31"/>
        <w:ind w:right="-122"/>
      </w:pPr>
      <w:bookmarkStart w:id="108" w:name="_Toc46843622"/>
      <w:bookmarkStart w:id="109" w:name="_Toc46848380"/>
      <w:bookmarkStart w:id="110" w:name="_Toc46848422"/>
      <w:bookmarkStart w:id="111" w:name="_Toc46848423"/>
      <w:bookmarkEnd w:id="108"/>
      <w:bookmarkEnd w:id="109"/>
      <w:bookmarkEnd w:id="110"/>
      <w:r w:rsidRPr="00416A91">
        <w:t>Intent Categories</w:t>
      </w:r>
      <w:bookmarkEnd w:id="111"/>
    </w:p>
    <w:p w:rsidR="005B209C" w:rsidRPr="00416A91" w:rsidRDefault="005B209C" w:rsidP="00B30945">
      <w:pPr>
        <w:pStyle w:val="RFCFigure"/>
        <w:ind w:right="-122"/>
        <w:rPr>
          <w:szCs w:val="20"/>
          <w:lang w:eastAsia="en-GB"/>
        </w:rPr>
      </w:pPr>
      <w:bookmarkStart w:id="112" w:name="OLE_LINK83"/>
      <w:r w:rsidRPr="00416A91">
        <w:rPr>
          <w:szCs w:val="20"/>
          <w:lang w:eastAsia="en-GB"/>
        </w:rPr>
        <w:t>Th</w:t>
      </w:r>
      <w:r w:rsidR="00FB030B" w:rsidRPr="00416A91">
        <w:rPr>
          <w:szCs w:val="20"/>
          <w:lang w:eastAsia="en-GB"/>
        </w:rPr>
        <w:t>e following are</w:t>
      </w:r>
      <w:r w:rsidRPr="00416A91">
        <w:rPr>
          <w:szCs w:val="20"/>
          <w:lang w:eastAsia="en-GB"/>
        </w:rPr>
        <w:t>the proposed categories:</w:t>
      </w:r>
    </w:p>
    <w:p w:rsidR="005B209C" w:rsidRPr="00416A91" w:rsidRDefault="005B209C" w:rsidP="00B30945">
      <w:pPr>
        <w:pStyle w:val="RFCFigure"/>
        <w:numPr>
          <w:ilvl w:val="0"/>
          <w:numId w:val="33"/>
        </w:numPr>
        <w:ind w:right="-122"/>
        <w:rPr>
          <w:szCs w:val="20"/>
          <w:lang w:eastAsia="en-GB"/>
        </w:rPr>
      </w:pPr>
      <w:r w:rsidRPr="00416A91">
        <w:rPr>
          <w:szCs w:val="20"/>
          <w:lang w:eastAsia="en-GB"/>
        </w:rPr>
        <w:t>Intent Scope: C1=Connectivity, C2=Security, C3=Application, C4=QoS</w:t>
      </w:r>
    </w:p>
    <w:p w:rsidR="005B209C" w:rsidRPr="00416A91" w:rsidRDefault="005B209C" w:rsidP="00B30945">
      <w:pPr>
        <w:pStyle w:val="RFCFigure"/>
        <w:numPr>
          <w:ilvl w:val="0"/>
          <w:numId w:val="33"/>
        </w:numPr>
        <w:ind w:right="-122"/>
        <w:rPr>
          <w:szCs w:val="20"/>
          <w:lang w:eastAsia="en-GB"/>
        </w:rPr>
      </w:pPr>
      <w:r w:rsidRPr="00416A91">
        <w:rPr>
          <w:szCs w:val="20"/>
          <w:lang w:eastAsia="en-GB"/>
        </w:rPr>
        <w:t>Network Function (NF) Scope: C1=VNFs, C2=PNFs</w:t>
      </w:r>
    </w:p>
    <w:p w:rsidR="005B209C" w:rsidRPr="00416A91" w:rsidRDefault="005B209C" w:rsidP="00B30945">
      <w:pPr>
        <w:pStyle w:val="RFCFigure"/>
        <w:numPr>
          <w:ilvl w:val="0"/>
          <w:numId w:val="33"/>
        </w:numPr>
        <w:ind w:right="-122"/>
        <w:rPr>
          <w:szCs w:val="20"/>
          <w:lang w:eastAsia="en-GB"/>
        </w:rPr>
      </w:pPr>
      <w:r w:rsidRPr="00416A91">
        <w:rPr>
          <w:szCs w:val="20"/>
          <w:lang w:eastAsia="en-GB"/>
        </w:rPr>
        <w:t>Network Scope: C1=Radio Access, C2=Transport Access, C3=Transport Aggregation, C4=Transport Core, C5=Cloud Edge, C6=Cloud Core)</w:t>
      </w:r>
    </w:p>
    <w:p w:rsidR="005B209C" w:rsidRPr="00416A91" w:rsidRDefault="005B209C" w:rsidP="00B30945">
      <w:pPr>
        <w:pStyle w:val="RFCFigure"/>
        <w:numPr>
          <w:ilvl w:val="0"/>
          <w:numId w:val="33"/>
        </w:numPr>
        <w:ind w:right="-122"/>
        <w:rPr>
          <w:szCs w:val="20"/>
          <w:lang w:eastAsia="en-GB"/>
        </w:rPr>
      </w:pPr>
      <w:r w:rsidRPr="00416A91">
        <w:rPr>
          <w:szCs w:val="20"/>
          <w:lang w:eastAsia="en-GB"/>
        </w:rPr>
        <w:t>Abstraction(ABS): C1=Technical(with technical feedback), C2=Non-technical (without technical feedback)</w:t>
      </w:r>
      <w:r w:rsidR="00B62C39">
        <w:rPr>
          <w:szCs w:val="20"/>
          <w:lang w:eastAsia="en-GB"/>
        </w:rPr>
        <w:t xml:space="preserve"> see Section </w:t>
      </w:r>
      <w:r w:rsidR="007B1CEE">
        <w:rPr>
          <w:szCs w:val="20"/>
          <w:lang w:eastAsia="en-GB"/>
        </w:rPr>
        <w:fldChar w:fldCharType="begin"/>
      </w:r>
      <w:r w:rsidR="00B62C39">
        <w:rPr>
          <w:szCs w:val="20"/>
          <w:lang w:eastAsia="en-GB"/>
        </w:rPr>
        <w:instrText xml:space="preserve"> REF _Ref46847924 \r \h </w:instrText>
      </w:r>
      <w:r w:rsidR="007B1CEE">
        <w:rPr>
          <w:szCs w:val="20"/>
          <w:lang w:eastAsia="en-GB"/>
        </w:rPr>
      </w:r>
      <w:r w:rsidR="007B1CEE">
        <w:rPr>
          <w:szCs w:val="20"/>
          <w:lang w:eastAsia="en-GB"/>
        </w:rPr>
        <w:fldChar w:fldCharType="separate"/>
      </w:r>
      <w:r w:rsidR="00F657C7">
        <w:rPr>
          <w:szCs w:val="20"/>
          <w:lang w:eastAsia="en-GB"/>
        </w:rPr>
        <w:t xml:space="preserve">5.2. </w:t>
      </w:r>
      <w:r w:rsidR="007B1CEE">
        <w:rPr>
          <w:szCs w:val="20"/>
          <w:lang w:eastAsia="en-GB"/>
        </w:rPr>
        <w:fldChar w:fldCharType="end"/>
      </w:r>
      <w:r w:rsidR="00B62C39">
        <w:rPr>
          <w:szCs w:val="20"/>
          <w:lang w:eastAsia="en-GB"/>
        </w:rPr>
        <w:t>.</w:t>
      </w:r>
    </w:p>
    <w:p w:rsidR="008B589B" w:rsidRDefault="005B209C" w:rsidP="00B30945">
      <w:pPr>
        <w:pStyle w:val="RFCFigure"/>
        <w:numPr>
          <w:ilvl w:val="0"/>
          <w:numId w:val="33"/>
        </w:numPr>
        <w:ind w:right="-122"/>
      </w:pPr>
      <w:r w:rsidRPr="00F657C7">
        <w:rPr>
          <w:szCs w:val="20"/>
          <w:lang w:eastAsia="en-GB"/>
        </w:rPr>
        <w:t>Life-cycle (L-C): C1=Persistent (Full life-cycle), C2=Transient (Short Lived)</w:t>
      </w:r>
      <w:bookmarkEnd w:id="112"/>
    </w:p>
    <w:p w:rsidR="00526C8F" w:rsidRPr="00ED040D" w:rsidRDefault="00526C8F" w:rsidP="00B30945">
      <w:pPr>
        <w:ind w:right="-122"/>
      </w:pPr>
      <w:r w:rsidRPr="00416A91">
        <w:t xml:space="preserve">The following </w:t>
      </w:r>
      <w:r w:rsidR="00380675" w:rsidRPr="00416A91">
        <w:t>is the</w:t>
      </w:r>
      <w:r w:rsidRPr="00416A91">
        <w:t xml:space="preserve"> Classification Table</w:t>
      </w:r>
      <w:r w:rsidR="00380675" w:rsidRPr="00416A91">
        <w:t xml:space="preserve"> Example</w:t>
      </w:r>
      <w:r w:rsidRPr="00416A91">
        <w:t xml:space="preserve"> for Carrier.</w:t>
      </w:r>
    </w:p>
    <w:p w:rsidR="00232628" w:rsidRPr="00232628" w:rsidRDefault="00232628" w:rsidP="00B30945">
      <w:pPr>
        <w:pStyle w:val="RFCFigure"/>
        <w:spacing w:line="240" w:lineRule="auto"/>
        <w:ind w:left="0" w:right="-122"/>
        <w:rPr>
          <w:szCs w:val="20"/>
          <w:lang w:eastAsia="en-GB"/>
        </w:rPr>
      </w:pPr>
      <w:bookmarkStart w:id="113" w:name="OLE_LINK66"/>
      <w:bookmarkStart w:id="114" w:name="OLE_LINK67"/>
      <w:bookmarkStart w:id="115" w:name="OLE_LINK44"/>
      <w:bookmarkStart w:id="116" w:name="OLE_LINK46"/>
      <w:bookmarkEnd w:id="95"/>
      <w:r w:rsidRPr="00232628">
        <w:rPr>
          <w:szCs w:val="20"/>
          <w:lang w:eastAsia="en-GB"/>
        </w:rPr>
        <w:lastRenderedPageBreak/>
        <w:t>+---------+---------+-----------+-----+-----------------+-----+-----+</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Intent  | Intent    | NF  | Network         | ABS |L-C  |</w:t>
      </w:r>
    </w:p>
    <w:p w:rsidR="00232628" w:rsidRPr="00232628" w:rsidRDefault="00232628" w:rsidP="00B30945">
      <w:pPr>
        <w:pStyle w:val="RFCFigure"/>
        <w:spacing w:line="240" w:lineRule="auto"/>
        <w:ind w:left="0" w:right="-122"/>
        <w:rPr>
          <w:szCs w:val="20"/>
          <w:lang w:eastAsia="en-GB"/>
        </w:rPr>
      </w:pPr>
      <w:r w:rsidRPr="00232628">
        <w:rPr>
          <w:szCs w:val="20"/>
          <w:lang w:eastAsia="en-GB"/>
        </w:rPr>
        <w:t>| User    | Type    | Scope     |Scope| Scope           |     |     |</w:t>
      </w:r>
    </w:p>
    <w:p w:rsidR="00232628" w:rsidRPr="00232628" w:rsidRDefault="00232628" w:rsidP="00B30945">
      <w:pPr>
        <w:pStyle w:val="RFCFigure"/>
        <w:spacing w:line="240" w:lineRule="auto"/>
        <w:ind w:left="0" w:right="-122"/>
        <w:rPr>
          <w:szCs w:val="20"/>
          <w:lang w:eastAsia="en-GB"/>
        </w:rPr>
      </w:pPr>
      <w:r w:rsidRPr="00232628">
        <w:rPr>
          <w:szCs w:val="20"/>
          <w:lang w:eastAsia="en-GB"/>
        </w:rPr>
        <w:t>|         |         +-----------+-----+-----------------+-----+-----+</w:t>
      </w:r>
    </w:p>
    <w:p w:rsidR="00232628" w:rsidRPr="00232628" w:rsidRDefault="00232628" w:rsidP="00B30945">
      <w:pPr>
        <w:pStyle w:val="RFCFigure"/>
        <w:spacing w:line="240" w:lineRule="auto"/>
        <w:ind w:left="0" w:right="-122"/>
        <w:rPr>
          <w:szCs w:val="20"/>
          <w:lang w:eastAsia="en-GB"/>
        </w:rPr>
      </w:pPr>
      <w:r w:rsidRPr="00232628">
        <w:rPr>
          <w:szCs w:val="20"/>
          <w:lang w:eastAsia="en-GB"/>
        </w:rPr>
        <w:t>|         |         |C1|C2|C3|C4|C1|C2|C1|C2|C3|C4|C5|C6|C1|C2|C1|C2|</w:t>
      </w:r>
    </w:p>
    <w:p w:rsidR="00232628" w:rsidRP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B30945">
      <w:pPr>
        <w:pStyle w:val="RFCFigure"/>
        <w:spacing w:line="240" w:lineRule="auto"/>
        <w:ind w:left="0" w:right="-122"/>
        <w:rPr>
          <w:szCs w:val="20"/>
          <w:lang w:eastAsia="en-GB"/>
        </w:rPr>
      </w:pPr>
      <w:r w:rsidRPr="00232628">
        <w:rPr>
          <w:szCs w:val="20"/>
          <w:lang w:eastAsia="en-GB"/>
        </w:rPr>
        <w:t>|Customer |Customer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Sub-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scriber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B30945">
      <w:pPr>
        <w:pStyle w:val="RFCFigure"/>
        <w:spacing w:line="240" w:lineRule="auto"/>
        <w:ind w:left="0" w:right="-122"/>
        <w:rPr>
          <w:szCs w:val="20"/>
          <w:lang w:eastAsia="en-GB"/>
        </w:rPr>
      </w:pPr>
      <w:r w:rsidRPr="00232628">
        <w:rPr>
          <w:szCs w:val="20"/>
          <w:lang w:eastAsia="en-GB"/>
        </w:rPr>
        <w:t>|Network  |Network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|Operatio-|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 nal Task|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B30945">
      <w:pPr>
        <w:pStyle w:val="RFCFigure"/>
        <w:spacing w:line="240" w:lineRule="auto"/>
        <w:ind w:left="0" w:right="-122"/>
        <w:rPr>
          <w:szCs w:val="20"/>
          <w:lang w:eastAsia="en-GB"/>
        </w:rPr>
      </w:pPr>
      <w:r w:rsidRPr="00232628">
        <w:rPr>
          <w:szCs w:val="20"/>
          <w:lang w:eastAsia="en-GB"/>
        </w:rPr>
        <w:t>|Service  |Customer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|Operator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|Service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|Op Task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w:t>
      </w:r>
    </w:p>
    <w:p w:rsidR="00232628" w:rsidRPr="00232628" w:rsidRDefault="00232628" w:rsidP="00B30945">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B30945">
      <w:pPr>
        <w:pStyle w:val="RFCFigure"/>
        <w:spacing w:line="240" w:lineRule="auto"/>
        <w:ind w:left="0" w:right="-122"/>
        <w:rPr>
          <w:szCs w:val="20"/>
          <w:lang w:eastAsia="en-GB"/>
        </w:rPr>
      </w:pPr>
      <w:r w:rsidRPr="00232628">
        <w:rPr>
          <w:szCs w:val="20"/>
          <w:lang w:eastAsia="en-GB"/>
        </w:rPr>
        <w:t>|         |Intent   |  |  |  |  |  |  |  |  |  |  |  |  |  |  |  |  |</w:t>
      </w:r>
    </w:p>
    <w:p w:rsidR="00232628" w:rsidRDefault="00232628" w:rsidP="00B30945">
      <w:pPr>
        <w:pStyle w:val="RFCFigure"/>
        <w:spacing w:line="240" w:lineRule="auto"/>
        <w:ind w:left="0" w:right="-122"/>
        <w:rPr>
          <w:szCs w:val="20"/>
          <w:lang w:eastAsia="en-GB"/>
        </w:rPr>
      </w:pPr>
      <w:r w:rsidRPr="00232628">
        <w:rPr>
          <w:szCs w:val="20"/>
          <w:lang w:eastAsia="en-GB"/>
        </w:rPr>
        <w:t>+---------+---------+--+--+--+--+--+--+--+--+--+--+--+--+--+--+--+--+</w:t>
      </w:r>
    </w:p>
    <w:p w:rsidR="00232628" w:rsidRPr="00232628" w:rsidRDefault="00232628" w:rsidP="006A3610">
      <w:pPr>
        <w:pStyle w:val="RFCFigure"/>
        <w:spacing w:line="240" w:lineRule="auto"/>
        <w:ind w:left="0" w:right="-122"/>
        <w:rPr>
          <w:szCs w:val="20"/>
          <w:lang w:eastAsia="en-GB"/>
        </w:rPr>
      </w:pPr>
      <w:r w:rsidRPr="00232628">
        <w:rPr>
          <w:szCs w:val="20"/>
          <w:lang w:eastAsia="en-GB"/>
        </w:rPr>
        <w:lastRenderedPageBreak/>
        <w:t>|App      |Customer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|Developer|Intent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|Service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|Network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|Op Task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w:t>
      </w:r>
    </w:p>
    <w:p w:rsidR="00232628" w:rsidRPr="00232628" w:rsidRDefault="00232628" w:rsidP="006A3610">
      <w:pPr>
        <w:pStyle w:val="RFCFigure"/>
        <w:spacing w:line="240" w:lineRule="auto"/>
        <w:ind w:left="0" w:right="-122"/>
        <w:rPr>
          <w:szCs w:val="20"/>
          <w:lang w:eastAsia="en-GB"/>
        </w:rPr>
      </w:pPr>
      <w:r w:rsidRPr="00232628">
        <w:rPr>
          <w:szCs w:val="20"/>
          <w:lang w:eastAsia="en-GB"/>
        </w:rPr>
        <w:t>|         |Strategy |  |  |  |  |  |  |  |  |  |  |  |  |  |  |  |  |</w:t>
      </w:r>
    </w:p>
    <w:p w:rsidR="00232628" w:rsidRPr="00232628" w:rsidRDefault="00232628" w:rsidP="006A3610">
      <w:pPr>
        <w:pStyle w:val="RFCFigure"/>
        <w:spacing w:line="240" w:lineRule="auto"/>
        <w:ind w:left="0" w:right="-122"/>
        <w:rPr>
          <w:szCs w:val="20"/>
          <w:lang w:eastAsia="en-GB"/>
        </w:rPr>
      </w:pPr>
      <w:r w:rsidRPr="00232628">
        <w:rPr>
          <w:szCs w:val="20"/>
          <w:lang w:eastAsia="en-GB"/>
        </w:rPr>
        <w:t>|         |Intent   |  |  |  |  |  |  |  |  |  |  |  |  |  |  |  |  |</w:t>
      </w:r>
    </w:p>
    <w:p w:rsidR="00232628" w:rsidRPr="00B30945" w:rsidRDefault="00232628" w:rsidP="00B30945">
      <w:pPr>
        <w:pStyle w:val="RFCFigure"/>
        <w:spacing w:line="240" w:lineRule="auto"/>
        <w:ind w:left="0" w:right="-122"/>
        <w:rPr>
          <w:szCs w:val="20"/>
          <w:lang w:eastAsia="en-GB"/>
        </w:rPr>
      </w:pPr>
      <w:r w:rsidRPr="00232628">
        <w:rPr>
          <w:szCs w:val="20"/>
          <w:lang w:eastAsia="en-GB"/>
        </w:rPr>
        <w:t>+---------+---------+--+--+--+--+--+--+--+--+--+--+--+--+--+--+--+--+</w:t>
      </w:r>
    </w:p>
    <w:p w:rsidR="00232628" w:rsidRDefault="00232628" w:rsidP="00B30945">
      <w:pPr>
        <w:pStyle w:val="RFCFigure"/>
        <w:ind w:right="-122"/>
        <w:rPr>
          <w:sz w:val="20"/>
          <w:szCs w:val="20"/>
          <w:lang w:eastAsia="en-GB"/>
        </w:rPr>
      </w:pPr>
    </w:p>
    <w:bookmarkEnd w:id="113"/>
    <w:bookmarkEnd w:id="114"/>
    <w:bookmarkEnd w:id="115"/>
    <w:bookmarkEnd w:id="116"/>
    <w:p w:rsidR="00D467F4" w:rsidRPr="00ED040D" w:rsidRDefault="00D467F4" w:rsidP="00B30945">
      <w:pPr>
        <w:ind w:right="-122"/>
      </w:pPr>
    </w:p>
    <w:p w:rsidR="00526C8F" w:rsidRPr="00416A91" w:rsidRDefault="00526C8F"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rFonts w:cs="Arial"/>
          <w:bCs/>
          <w:iCs/>
          <w:szCs w:val="28"/>
        </w:rPr>
      </w:pPr>
      <w:r w:rsidRPr="00416A91">
        <w:br w:type="page"/>
      </w:r>
    </w:p>
    <w:p w:rsidR="00526C8F" w:rsidRPr="00416A91" w:rsidRDefault="00526C8F" w:rsidP="00B30945">
      <w:pPr>
        <w:pStyle w:val="21"/>
        <w:ind w:right="-122"/>
      </w:pPr>
      <w:bookmarkStart w:id="117" w:name="_Toc46848424"/>
      <w:r w:rsidRPr="00416A91">
        <w:lastRenderedPageBreak/>
        <w:t xml:space="preserve">Intent Classification </w:t>
      </w:r>
      <w:r w:rsidR="0099523B">
        <w:t xml:space="preserve">for </w:t>
      </w:r>
      <w:r w:rsidRPr="00416A91">
        <w:t>Data Center</w:t>
      </w:r>
      <w:r w:rsidR="007F606B" w:rsidRPr="00416A91">
        <w:t xml:space="preserve"> Solutions</w:t>
      </w:r>
      <w:bookmarkEnd w:id="117"/>
    </w:p>
    <w:p w:rsidR="00526C8F" w:rsidRPr="00416A91" w:rsidRDefault="00526C8F" w:rsidP="00B30945">
      <w:pPr>
        <w:pStyle w:val="31"/>
        <w:ind w:right="-122"/>
      </w:pPr>
      <w:bookmarkStart w:id="118" w:name="_Toc46848425"/>
      <w:r w:rsidRPr="00416A91">
        <w:t>Intent Users and Intent Types</w:t>
      </w:r>
      <w:bookmarkEnd w:id="118"/>
    </w:p>
    <w:p w:rsidR="00526C8F" w:rsidRDefault="00526C8F" w:rsidP="00B30945">
      <w:pPr>
        <w:ind w:right="-122"/>
      </w:pPr>
      <w:r w:rsidRPr="00416A91">
        <w:t>The following table describes the Intent Users in DCN Solutions and Intent Types with their descriptions for different intent users.</w:t>
      </w:r>
    </w:p>
    <w:p w:rsidR="00EF2CBC" w:rsidRDefault="00EF2CBC" w:rsidP="00B30945">
      <w:pPr>
        <w:spacing w:after="0"/>
        <w:ind w:right="-122"/>
      </w:pPr>
      <w:r>
        <w:t>+---------------+-------------+-------------------------------------+</w:t>
      </w:r>
    </w:p>
    <w:p w:rsidR="00EF2CBC" w:rsidRDefault="00EF2CBC" w:rsidP="00B30945">
      <w:pPr>
        <w:spacing w:after="0"/>
        <w:ind w:right="-122"/>
      </w:pPr>
      <w:r>
        <w:t>| Intent User   | Intent Type |    Intent Type Description          |</w:t>
      </w:r>
    </w:p>
    <w:p w:rsidR="00EF2CBC" w:rsidRDefault="00EF2CBC" w:rsidP="00B30945">
      <w:pPr>
        <w:spacing w:after="0"/>
        <w:ind w:right="-122"/>
      </w:pPr>
      <w:r>
        <w:t>+-------------------------------------------------------------------+</w:t>
      </w:r>
    </w:p>
    <w:p w:rsidR="00EF2CBC" w:rsidRDefault="00EF2CBC" w:rsidP="00B30945">
      <w:pPr>
        <w:spacing w:after="0"/>
        <w:ind w:right="-122"/>
      </w:pPr>
      <w:r>
        <w:t>| Customer /    | Customer    | Customer Self-Service via Tenant    |</w:t>
      </w:r>
    </w:p>
    <w:p w:rsidR="00EF2CBC" w:rsidRDefault="00EF2CBC" w:rsidP="00B30945">
      <w:pPr>
        <w:spacing w:after="0"/>
        <w:ind w:right="-122"/>
      </w:pPr>
      <w:r>
        <w:t>| Tenants       | Intent      | Portal, Customers may have multiple |</w:t>
      </w:r>
    </w:p>
    <w:p w:rsidR="00EF2CBC" w:rsidRDefault="00EF2CBC" w:rsidP="00B30945">
      <w:pPr>
        <w:spacing w:after="0"/>
        <w:ind w:right="-122"/>
      </w:pPr>
      <w:r>
        <w:t>|               |             | type of end-users.                  |</w:t>
      </w:r>
    </w:p>
    <w:p w:rsidR="00EF2CBC" w:rsidRDefault="00EF2CBC" w:rsidP="00B30945">
      <w:pPr>
        <w:spacing w:after="0"/>
        <w:ind w:right="-122"/>
      </w:pPr>
      <w:r>
        <w:t>|               |             | Example: Request GPU computing and  |</w:t>
      </w:r>
    </w:p>
    <w:p w:rsidR="00EF2CBC" w:rsidRDefault="00EF2CBC" w:rsidP="00B30945">
      <w:pPr>
        <w:spacing w:after="0"/>
        <w:ind w:right="-122"/>
      </w:pPr>
      <w:r>
        <w:t>|               |             | storage resources to meet 10k video |</w:t>
      </w:r>
    </w:p>
    <w:p w:rsidR="00EF2CBC" w:rsidRDefault="00EF2CBC" w:rsidP="00B30945">
      <w:pPr>
        <w:spacing w:after="0"/>
        <w:ind w:right="-122"/>
      </w:pPr>
      <w:r>
        <w:t>|               |             | surveillance services.              |</w:t>
      </w:r>
    </w:p>
    <w:p w:rsidR="00EF2CBC" w:rsidRDefault="00EF2CBC" w:rsidP="00B30945">
      <w:pPr>
        <w:spacing w:after="0"/>
        <w:ind w:right="-122"/>
      </w:pPr>
      <w:r>
        <w:t>|               |             |                                     |</w:t>
      </w:r>
    </w:p>
    <w:p w:rsidR="00EF2CBC" w:rsidRDefault="00EF2CBC" w:rsidP="00B30945">
      <w:pPr>
        <w:spacing w:after="0"/>
        <w:ind w:right="-122"/>
      </w:pPr>
      <w:r>
        <w:t>|               +---------------------------------------------------+</w:t>
      </w:r>
    </w:p>
    <w:p w:rsidR="00EF2CBC" w:rsidRDefault="00EF2CBC" w:rsidP="00B30945">
      <w:pPr>
        <w:spacing w:after="0"/>
        <w:ind w:right="-122"/>
      </w:pPr>
      <w:r>
        <w:t>|               | Strategy    | This includes models and policy     |</w:t>
      </w:r>
    </w:p>
    <w:p w:rsidR="00EF2CBC" w:rsidRDefault="00EF2CBC" w:rsidP="00B30945">
      <w:pPr>
        <w:spacing w:after="0"/>
        <w:ind w:right="-122"/>
      </w:pPr>
      <w:r>
        <w:t>|               | Intent      | intents designed by Customers/      |</w:t>
      </w:r>
    </w:p>
    <w:p w:rsidR="00EF2CBC" w:rsidRDefault="00EF2CBC" w:rsidP="00B30945">
      <w:pPr>
        <w:spacing w:after="0"/>
        <w:ind w:right="-122"/>
      </w:pPr>
      <w:r>
        <w:t>|               |             | Tenants to be used by Customer and  |</w:t>
      </w:r>
    </w:p>
    <w:p w:rsidR="00EF2CBC" w:rsidRDefault="00EF2CBC" w:rsidP="00B30945">
      <w:pPr>
        <w:spacing w:after="0"/>
        <w:ind w:right="-122"/>
      </w:pPr>
      <w:r>
        <w:t>|               |             | End-User Intents.                   |</w:t>
      </w:r>
    </w:p>
    <w:p w:rsidR="00EF2CBC" w:rsidRDefault="00EF2CBC" w:rsidP="00B30945">
      <w:pPr>
        <w:spacing w:after="0"/>
        <w:ind w:right="-122"/>
      </w:pPr>
      <w:r>
        <w:t>|               |             | Example: Request dynamic computing  |</w:t>
      </w:r>
    </w:p>
    <w:p w:rsidR="00EF2CBC" w:rsidRDefault="00EF2CBC" w:rsidP="00B30945">
      <w:pPr>
        <w:spacing w:after="0"/>
        <w:ind w:right="-122"/>
      </w:pPr>
      <w:r>
        <w:t>|               |             | and storage resources of the service|</w:t>
      </w:r>
    </w:p>
    <w:p w:rsidR="00EF2CBC" w:rsidRDefault="00EF2CBC" w:rsidP="00B30945">
      <w:pPr>
        <w:spacing w:after="0"/>
        <w:ind w:right="-122"/>
      </w:pPr>
      <w:r>
        <w:t>|               |             | in special and daily times.         |</w:t>
      </w:r>
    </w:p>
    <w:p w:rsidR="00EF2CBC" w:rsidRDefault="00EF2CBC" w:rsidP="00B30945">
      <w:pPr>
        <w:spacing w:after="0"/>
        <w:ind w:right="-122"/>
      </w:pPr>
      <w:r>
        <w:t>|               |             |                                     |</w:t>
      </w:r>
    </w:p>
    <w:p w:rsidR="00EF2CBC" w:rsidRDefault="00EF2CBC" w:rsidP="00B30945">
      <w:pPr>
        <w:spacing w:after="0"/>
        <w:ind w:right="-122"/>
      </w:pPr>
      <w:r>
        <w:t>+-------------------------------------------------------------------+</w:t>
      </w:r>
    </w:p>
    <w:p w:rsidR="00EF2CBC" w:rsidRDefault="00EF2CBC" w:rsidP="00B30945">
      <w:pPr>
        <w:spacing w:after="0"/>
        <w:ind w:right="-122"/>
      </w:pPr>
      <w:r>
        <w:t>|               | Cloud       | Configuration of VMs, DB Servers,   |</w:t>
      </w:r>
    </w:p>
    <w:p w:rsidR="00EF2CBC" w:rsidRDefault="00EF2CBC" w:rsidP="00B30945">
      <w:pPr>
        <w:spacing w:after="0"/>
        <w:ind w:right="-122"/>
      </w:pPr>
      <w:r>
        <w:t>| Cloud         | Management  | App Servers, Connectivity,          |</w:t>
      </w:r>
    </w:p>
    <w:p w:rsidR="00EF2CBC" w:rsidRDefault="00EF2CBC" w:rsidP="00B30945">
      <w:pPr>
        <w:spacing w:after="0"/>
        <w:ind w:right="-122"/>
      </w:pPr>
      <w:r>
        <w:t>|               |             | Communication between VMs.          |</w:t>
      </w:r>
    </w:p>
    <w:p w:rsidR="00EF2CBC" w:rsidRDefault="00EF2CBC" w:rsidP="00B30945">
      <w:pPr>
        <w:spacing w:after="0"/>
        <w:ind w:right="-122"/>
      </w:pPr>
      <w:r>
        <w:t>| Administrator | Intent      | Example: Request connectivity       |</w:t>
      </w:r>
    </w:p>
    <w:p w:rsidR="00EF2CBC" w:rsidRDefault="00EF2CBC" w:rsidP="00B30945">
      <w:pPr>
        <w:spacing w:after="0"/>
        <w:ind w:right="-122"/>
      </w:pPr>
      <w:r>
        <w:t>|               |             | between VMs A,B,and C in Network N1.|</w:t>
      </w:r>
    </w:p>
    <w:p w:rsidR="00EF2CBC" w:rsidRDefault="00EF2CBC" w:rsidP="00B30945">
      <w:pPr>
        <w:spacing w:after="0"/>
        <w:ind w:right="-122"/>
      </w:pPr>
      <w:r>
        <w:t>|               +---------------------------------------------------+</w:t>
      </w:r>
    </w:p>
    <w:p w:rsidR="00EF2CBC" w:rsidRDefault="00EF2CBC" w:rsidP="00B30945">
      <w:pPr>
        <w:spacing w:after="0"/>
        <w:ind w:right="-122"/>
      </w:pPr>
      <w:r>
        <w:t>|               | Cloud       | Policy-driven self-configuration and|</w:t>
      </w:r>
    </w:p>
    <w:p w:rsidR="00EF2CBC" w:rsidRDefault="00EF2CBC" w:rsidP="00B30945">
      <w:pPr>
        <w:spacing w:after="0"/>
        <w:ind w:right="-122"/>
      </w:pPr>
      <w:r>
        <w:t>|               | Resource    | and recovery / optimization         |</w:t>
      </w:r>
    </w:p>
    <w:p w:rsidR="00EF2CBC" w:rsidRDefault="00EF2CBC" w:rsidP="00B30945">
      <w:pPr>
        <w:spacing w:after="0"/>
        <w:ind w:right="-122"/>
      </w:pPr>
      <w:r>
        <w:t>|               | Management  | Example: Request automatic life     |</w:t>
      </w:r>
    </w:p>
    <w:p w:rsidR="00EF2CBC" w:rsidRDefault="00EF2CBC" w:rsidP="00B30945">
      <w:pPr>
        <w:spacing w:after="0"/>
        <w:ind w:right="-122"/>
      </w:pPr>
      <w:r>
        <w:t>|               | Intent      |-cycle management of VM  cloud       |</w:t>
      </w:r>
    </w:p>
    <w:p w:rsidR="00EF2CBC" w:rsidRDefault="00EF2CBC" w:rsidP="00B30945">
      <w:pPr>
        <w:spacing w:after="0"/>
        <w:ind w:right="-122"/>
      </w:pPr>
      <w:r>
        <w:t>|               |             |  resources.                         |</w:t>
      </w:r>
    </w:p>
    <w:p w:rsidR="00EF2CBC" w:rsidRDefault="00EF2CBC" w:rsidP="00B30945">
      <w:pPr>
        <w:spacing w:after="0"/>
        <w:ind w:right="-122"/>
      </w:pPr>
      <w:r>
        <w:t>|               +---------------------------------------------------+</w:t>
      </w:r>
    </w:p>
    <w:p w:rsidR="00EF2CBC" w:rsidRDefault="00EF2CBC" w:rsidP="00B30945">
      <w:pPr>
        <w:spacing w:after="0"/>
        <w:ind w:right="-122"/>
      </w:pPr>
      <w:r>
        <w:t>|               | Operational | Cloud Administrator requests        |</w:t>
      </w:r>
    </w:p>
    <w:p w:rsidR="00EF2CBC" w:rsidRDefault="00EF2CBC" w:rsidP="00B30945">
      <w:pPr>
        <w:spacing w:after="0"/>
        <w:ind w:right="-122"/>
      </w:pPr>
      <w:r>
        <w:t>|               | Task Intent | execution of any automated task     |</w:t>
      </w:r>
    </w:p>
    <w:p w:rsidR="00EF2CBC" w:rsidRDefault="00EF2CBC" w:rsidP="00B30945">
      <w:pPr>
        <w:spacing w:after="0"/>
        <w:ind w:right="-122"/>
      </w:pPr>
      <w:r>
        <w:t>|               |             | other than Cloud Management         |</w:t>
      </w:r>
    </w:p>
    <w:p w:rsidR="00EF2CBC" w:rsidRDefault="00EF2CBC" w:rsidP="00B30945">
      <w:pPr>
        <w:spacing w:after="0"/>
        <w:ind w:left="0" w:right="-122"/>
      </w:pPr>
    </w:p>
    <w:p w:rsidR="001D749D" w:rsidRDefault="001D749D" w:rsidP="00B30945">
      <w:pPr>
        <w:spacing w:after="0"/>
        <w:ind w:left="0" w:right="-122"/>
      </w:pPr>
    </w:p>
    <w:p w:rsidR="001D749D" w:rsidRDefault="001D749D" w:rsidP="00B30945">
      <w:pPr>
        <w:spacing w:after="0"/>
        <w:ind w:left="0" w:right="-122"/>
      </w:pPr>
    </w:p>
    <w:p w:rsidR="001D749D" w:rsidRDefault="001D749D" w:rsidP="00B30945">
      <w:pPr>
        <w:spacing w:after="0"/>
        <w:ind w:left="0" w:right="-122"/>
      </w:pPr>
    </w:p>
    <w:p w:rsidR="00EF2CBC" w:rsidRDefault="00EF2CBC" w:rsidP="00B30945">
      <w:pPr>
        <w:spacing w:after="0" w:line="240" w:lineRule="auto"/>
        <w:ind w:right="-122"/>
      </w:pPr>
      <w:r>
        <w:lastRenderedPageBreak/>
        <w:t>|               |             | Intents and Cloud Resource          |</w:t>
      </w:r>
    </w:p>
    <w:p w:rsidR="00EF2CBC" w:rsidRDefault="00EF2CBC" w:rsidP="00B30945">
      <w:pPr>
        <w:spacing w:after="0" w:line="240" w:lineRule="auto"/>
        <w:ind w:right="-122"/>
      </w:pPr>
      <w:r>
        <w:t>|               |             | Management Intents.                 |</w:t>
      </w:r>
    </w:p>
    <w:p w:rsidR="00EF2CBC" w:rsidRDefault="00EF2CBC" w:rsidP="00B30945">
      <w:pPr>
        <w:spacing w:after="0" w:line="240" w:lineRule="auto"/>
        <w:ind w:right="-122"/>
      </w:pPr>
      <w:r>
        <w:t>|               |             | Example: Request upgrade operating  |</w:t>
      </w:r>
    </w:p>
    <w:p w:rsidR="00EF2CBC" w:rsidRDefault="00EF2CBC" w:rsidP="00B30945">
      <w:pPr>
        <w:spacing w:after="0" w:line="240" w:lineRule="auto"/>
        <w:ind w:right="-122"/>
      </w:pPr>
      <w:r>
        <w:t>|               |             | system to version X on all VMs      |</w:t>
      </w:r>
    </w:p>
    <w:p w:rsidR="00EF2CBC" w:rsidRDefault="00EF2CBC" w:rsidP="00B30945">
      <w:pPr>
        <w:spacing w:after="0" w:line="240" w:lineRule="auto"/>
        <w:ind w:right="-122"/>
      </w:pPr>
      <w:r>
        <w:t>|               |             | in Network N1.                      |</w:t>
      </w:r>
    </w:p>
    <w:p w:rsidR="00EF2CBC" w:rsidRDefault="00EF2CBC" w:rsidP="00B30945">
      <w:pPr>
        <w:spacing w:after="0" w:line="240" w:lineRule="auto"/>
        <w:ind w:right="-122"/>
      </w:pPr>
      <w:r>
        <w:t>|               +---------------------------------------------------+</w:t>
      </w:r>
    </w:p>
    <w:p w:rsidR="00EF2CBC" w:rsidRDefault="00EF2CBC" w:rsidP="00B30945">
      <w:pPr>
        <w:spacing w:after="0" w:line="240" w:lineRule="auto"/>
        <w:ind w:right="-122"/>
      </w:pPr>
      <w:r>
        <w:t>|               | Strategy    | Cloud Administrator designs models, |</w:t>
      </w:r>
    </w:p>
    <w:p w:rsidR="00EF2CBC" w:rsidRDefault="00EF2CBC" w:rsidP="00B30945">
      <w:pPr>
        <w:spacing w:after="0" w:line="240" w:lineRule="auto"/>
        <w:ind w:right="-122"/>
      </w:pPr>
      <w:r>
        <w:t>|               | Intent      | policy intents and workflows to be  |</w:t>
      </w:r>
    </w:p>
    <w:p w:rsidR="00EF2CBC" w:rsidRDefault="00EF2CBC" w:rsidP="00B30945">
      <w:pPr>
        <w:spacing w:after="0" w:line="240" w:lineRule="auto"/>
        <w:ind w:right="-122"/>
      </w:pPr>
      <w:r>
        <w:t>|               |             | used by other intents. Automate any |</w:t>
      </w:r>
    </w:p>
    <w:p w:rsidR="00EF2CBC" w:rsidRDefault="00EF2CBC" w:rsidP="00B30945">
      <w:pPr>
        <w:spacing w:after="0" w:line="240" w:lineRule="auto"/>
        <w:ind w:right="-122"/>
      </w:pPr>
      <w:r>
        <w:t>|               |             | tasks that Administrator often      |</w:t>
      </w:r>
    </w:p>
    <w:p w:rsidR="00EF2CBC" w:rsidRDefault="00EF2CBC" w:rsidP="00B30945">
      <w:pPr>
        <w:spacing w:after="0" w:line="240" w:lineRule="auto"/>
        <w:ind w:right="-122"/>
      </w:pPr>
      <w:r>
        <w:t>|               |             | performs, in addition to life-cycle |</w:t>
      </w:r>
    </w:p>
    <w:p w:rsidR="00EF2CBC" w:rsidRDefault="00EF2CBC" w:rsidP="00B30945">
      <w:pPr>
        <w:spacing w:after="0" w:line="240" w:lineRule="auto"/>
        <w:ind w:right="-122"/>
      </w:pPr>
      <w:r>
        <w:t>|               |             | of Cloud Management Intents and     |</w:t>
      </w:r>
    </w:p>
    <w:p w:rsidR="00EF2CBC" w:rsidRDefault="00EF2CBC" w:rsidP="00B30945">
      <w:pPr>
        <w:spacing w:after="0" w:line="240" w:lineRule="auto"/>
        <w:ind w:right="-122"/>
      </w:pPr>
      <w:r>
        <w:t>|               |             | Cloud Management Resource Intents.  |</w:t>
      </w:r>
    </w:p>
    <w:p w:rsidR="00EF2CBC" w:rsidRDefault="00EF2CBC" w:rsidP="00B30945">
      <w:pPr>
        <w:spacing w:after="0" w:line="240" w:lineRule="auto"/>
        <w:ind w:right="-122"/>
      </w:pPr>
      <w:r>
        <w:t>|               |             | Example: In case of emergency,      |</w:t>
      </w:r>
    </w:p>
    <w:p w:rsidR="00EF2CBC" w:rsidRDefault="00EF2CBC" w:rsidP="00B30945">
      <w:pPr>
        <w:spacing w:after="0" w:line="240" w:lineRule="auto"/>
        <w:ind w:right="-122"/>
      </w:pPr>
      <w:r>
        <w:t>|               |             | automatically migrate all cloud     |</w:t>
      </w:r>
    </w:p>
    <w:p w:rsidR="00EF2CBC" w:rsidRDefault="00EF2CBC" w:rsidP="00B30945">
      <w:pPr>
        <w:spacing w:after="0" w:line="240" w:lineRule="auto"/>
        <w:ind w:right="-122"/>
      </w:pPr>
      <w:r>
        <w:t>|               |             | resources to DC2.                   |</w:t>
      </w:r>
    </w:p>
    <w:p w:rsidR="00EF2CBC" w:rsidRDefault="00EF2CBC" w:rsidP="00B30945">
      <w:pPr>
        <w:spacing w:after="0" w:line="240" w:lineRule="auto"/>
        <w:ind w:right="-122"/>
      </w:pPr>
      <w:r>
        <w:t>+---------------+--------------------------------------</w:t>
      </w:r>
      <w:r w:rsidR="001D749D">
        <w:t>-</w:t>
      </w:r>
      <w:r>
        <w:t>------------+</w:t>
      </w:r>
    </w:p>
    <w:p w:rsidR="00D87F03" w:rsidRDefault="00D87F03" w:rsidP="00B30945">
      <w:pPr>
        <w:spacing w:after="0"/>
        <w:ind w:right="-122"/>
      </w:pPr>
      <w:r>
        <w:t>| Underlay      | Underlay    | Service created and provided by   |</w:t>
      </w:r>
    </w:p>
    <w:p w:rsidR="00D87F03" w:rsidRDefault="00D87F03" w:rsidP="00B30945">
      <w:pPr>
        <w:spacing w:after="0"/>
        <w:ind w:right="-122"/>
      </w:pPr>
      <w:r>
        <w:t>| Network       | Network     | the Underlay Network Administrator|</w:t>
      </w:r>
    </w:p>
    <w:p w:rsidR="00D87F03" w:rsidRDefault="00D87F03" w:rsidP="00B30945">
      <w:pPr>
        <w:spacing w:after="0"/>
        <w:ind w:right="-122"/>
      </w:pPr>
      <w:r>
        <w:t>| Administrator | Service     | Example: Request underlay service |</w:t>
      </w:r>
    </w:p>
    <w:p w:rsidR="00D87F03" w:rsidRDefault="00D87F03" w:rsidP="00B30945">
      <w:pPr>
        <w:spacing w:after="0"/>
        <w:ind w:right="-122"/>
      </w:pPr>
      <w:r>
        <w:t>|               | Intent      | between DC1 and DC2 with          |</w:t>
      </w:r>
    </w:p>
    <w:p w:rsidR="00D87F03" w:rsidRDefault="00D87F03" w:rsidP="00B30945">
      <w:pPr>
        <w:spacing w:after="0"/>
        <w:ind w:right="-122"/>
      </w:pPr>
      <w:r>
        <w:t>|               |             | bandwidth B .                     |</w:t>
      </w:r>
    </w:p>
    <w:p w:rsidR="00D87F03" w:rsidRDefault="00D87F03" w:rsidP="00B30945">
      <w:pPr>
        <w:spacing w:after="0"/>
        <w:ind w:right="-122"/>
      </w:pPr>
      <w:r>
        <w:t>|               +-------------------------------------------------</w:t>
      </w:r>
      <w:r w:rsidR="00EF49D3">
        <w:t>--</w:t>
      </w:r>
      <w:r>
        <w:t>+</w:t>
      </w:r>
    </w:p>
    <w:p w:rsidR="00D87F03" w:rsidRDefault="00D87F03" w:rsidP="00B30945">
      <w:pPr>
        <w:spacing w:after="0"/>
        <w:ind w:right="-122"/>
      </w:pPr>
      <w:r>
        <w:t>|               | Underlay    | Underlay Network Administrator    |</w:t>
      </w:r>
    </w:p>
    <w:p w:rsidR="00D87F03" w:rsidRDefault="00D87F03" w:rsidP="00B30945">
      <w:pPr>
        <w:spacing w:after="0"/>
        <w:ind w:right="-122"/>
      </w:pPr>
      <w:r>
        <w:t>|               | Network     | requests some DCN-wide underlay   |</w:t>
      </w:r>
    </w:p>
    <w:p w:rsidR="00D87F03" w:rsidRDefault="00D87F03" w:rsidP="00B30945">
      <w:pPr>
        <w:spacing w:after="0"/>
        <w:ind w:right="-122"/>
      </w:pPr>
      <w:r>
        <w:t>|               | Intent      | network configuration or network  |</w:t>
      </w:r>
    </w:p>
    <w:p w:rsidR="00D87F03" w:rsidRDefault="00D87F03" w:rsidP="00B30945">
      <w:pPr>
        <w:spacing w:after="0"/>
        <w:ind w:right="-122"/>
      </w:pPr>
      <w:r>
        <w:t>|               |             | resource configurations.          |</w:t>
      </w:r>
    </w:p>
    <w:p w:rsidR="00D87F03" w:rsidRDefault="00D87F03" w:rsidP="00B30945">
      <w:pPr>
        <w:spacing w:after="0"/>
        <w:ind w:right="-122"/>
      </w:pPr>
      <w:r>
        <w:t>|               |             | Example: Establish and allocate   |</w:t>
      </w:r>
    </w:p>
    <w:p w:rsidR="00D87F03" w:rsidRDefault="00D87F03" w:rsidP="00B30945">
      <w:pPr>
        <w:spacing w:after="0"/>
        <w:ind w:right="-122"/>
      </w:pPr>
      <w:r>
        <w:t>|               |             | DHCP address pool.                |</w:t>
      </w:r>
    </w:p>
    <w:p w:rsidR="00D87F03" w:rsidRDefault="00D87F03" w:rsidP="00B30945">
      <w:pPr>
        <w:spacing w:after="0"/>
        <w:ind w:right="-122"/>
      </w:pPr>
      <w:r>
        <w:t>|               +-------------------------------------------------</w:t>
      </w:r>
      <w:r w:rsidR="00EF49D3">
        <w:t>--</w:t>
      </w:r>
      <w:r>
        <w:t>+</w:t>
      </w:r>
    </w:p>
    <w:p w:rsidR="00D87F03" w:rsidRDefault="00D87F03" w:rsidP="00B30945">
      <w:pPr>
        <w:spacing w:after="0"/>
        <w:ind w:right="-122"/>
      </w:pPr>
      <w:r>
        <w:t>|               | Operational | Underlay Network Administrator    |</w:t>
      </w:r>
    </w:p>
    <w:p w:rsidR="00D87F03" w:rsidRDefault="00D87F03" w:rsidP="00B30945">
      <w:pPr>
        <w:spacing w:after="0"/>
        <w:ind w:right="-122"/>
      </w:pPr>
      <w:r>
        <w:t>|               | Task Intent | requests execution of the any     |</w:t>
      </w:r>
    </w:p>
    <w:p w:rsidR="00D87F03" w:rsidRDefault="00D87F03" w:rsidP="00B30945">
      <w:pPr>
        <w:spacing w:after="0"/>
        <w:ind w:right="-122"/>
      </w:pPr>
      <w:r>
        <w:t>|               |             | automated task other than Underlay|</w:t>
      </w:r>
    </w:p>
    <w:p w:rsidR="00D87F03" w:rsidRDefault="00D87F03" w:rsidP="00B30945">
      <w:pPr>
        <w:spacing w:after="0"/>
        <w:ind w:right="-122"/>
      </w:pPr>
      <w:r>
        <w:t>|               |             | Network Service and Resource      |</w:t>
      </w:r>
    </w:p>
    <w:p w:rsidR="00D87F03" w:rsidRDefault="00D87F03" w:rsidP="00B30945">
      <w:pPr>
        <w:spacing w:after="0"/>
        <w:ind w:right="-122"/>
      </w:pPr>
      <w:r>
        <w:t>|               |             | Intent.                           |</w:t>
      </w:r>
    </w:p>
    <w:p w:rsidR="00D87F03" w:rsidRDefault="00D87F03" w:rsidP="00B30945">
      <w:pPr>
        <w:spacing w:after="0"/>
        <w:ind w:right="-122"/>
      </w:pPr>
      <w:r>
        <w:t>|               |             | Example: Request automatic rapid  |</w:t>
      </w:r>
    </w:p>
    <w:p w:rsidR="00D87F03" w:rsidRDefault="00D87F03" w:rsidP="00B30945">
      <w:pPr>
        <w:spacing w:after="0"/>
        <w:ind w:right="-122"/>
      </w:pPr>
      <w:r>
        <w:t>|               |             | detection of device failures and  |</w:t>
      </w:r>
    </w:p>
    <w:p w:rsidR="00D87F03" w:rsidRDefault="00D87F03" w:rsidP="00B30945">
      <w:pPr>
        <w:spacing w:after="0"/>
        <w:ind w:right="-122"/>
      </w:pPr>
      <w:r>
        <w:t>|               |             | pre-alarm correlation.            |</w:t>
      </w:r>
    </w:p>
    <w:p w:rsidR="00D87F03" w:rsidRDefault="00D87F03" w:rsidP="00B30945">
      <w:pPr>
        <w:spacing w:after="0"/>
        <w:ind w:right="-122"/>
      </w:pPr>
      <w:r>
        <w:t>|               +-------------------------------------------------</w:t>
      </w:r>
      <w:r w:rsidR="00EF49D3">
        <w:t>--</w:t>
      </w:r>
      <w:r>
        <w:t>+</w:t>
      </w:r>
    </w:p>
    <w:p w:rsidR="00D87F03" w:rsidRDefault="00D87F03" w:rsidP="00B30945">
      <w:pPr>
        <w:spacing w:after="0"/>
        <w:ind w:right="-122"/>
      </w:pPr>
      <w:r>
        <w:t>|               | Strategy    | Underlay Network Administrator    |</w:t>
      </w:r>
    </w:p>
    <w:p w:rsidR="00EF2CBC" w:rsidRDefault="00D87F03" w:rsidP="00B30945">
      <w:pPr>
        <w:spacing w:after="0"/>
        <w:ind w:right="-122"/>
      </w:pPr>
      <w:r>
        <w:t>|               | Intent      | designs models, policy intents &amp;|</w:t>
      </w:r>
    </w:p>
    <w:p w:rsidR="00D87F03" w:rsidRDefault="00D87F03" w:rsidP="00B30945">
      <w:pPr>
        <w:spacing w:after="0"/>
        <w:ind w:right="-122"/>
      </w:pPr>
    </w:p>
    <w:p w:rsidR="00D87F03" w:rsidRDefault="00D87F03" w:rsidP="00B30945">
      <w:pPr>
        <w:spacing w:after="0"/>
        <w:ind w:right="-122"/>
      </w:pPr>
    </w:p>
    <w:p w:rsidR="00D87F03" w:rsidRDefault="00D87F03" w:rsidP="00B30945">
      <w:pPr>
        <w:spacing w:after="0"/>
        <w:ind w:right="-122"/>
      </w:pPr>
    </w:p>
    <w:p w:rsidR="00D87F03" w:rsidRDefault="00D87F03" w:rsidP="00B30945">
      <w:pPr>
        <w:spacing w:after="0" w:line="240" w:lineRule="auto"/>
        <w:ind w:right="-122"/>
      </w:pPr>
      <w:r>
        <w:lastRenderedPageBreak/>
        <w:t>|               |             | workflows to be used by other     |</w:t>
      </w:r>
    </w:p>
    <w:p w:rsidR="00D87F03" w:rsidRDefault="00D87F03" w:rsidP="00B30945">
      <w:pPr>
        <w:spacing w:after="0" w:line="240" w:lineRule="auto"/>
        <w:ind w:left="0" w:right="-122"/>
      </w:pPr>
      <w:r>
        <w:t xml:space="preserve">   |               |             | intents. Automate any tasks that  |</w:t>
      </w:r>
    </w:p>
    <w:p w:rsidR="00D87F03" w:rsidRDefault="00D87F03" w:rsidP="00B30945">
      <w:pPr>
        <w:spacing w:after="0" w:line="240" w:lineRule="auto"/>
        <w:ind w:left="0" w:right="-122"/>
      </w:pPr>
      <w:r>
        <w:t xml:space="preserve">   |               |             | Administrator often performs      |</w:t>
      </w:r>
    </w:p>
    <w:p w:rsidR="00D87F03" w:rsidRDefault="00D87F03" w:rsidP="00B30945">
      <w:pPr>
        <w:spacing w:after="0" w:line="240" w:lineRule="auto"/>
        <w:ind w:left="0" w:right="-122"/>
      </w:pPr>
      <w:r>
        <w:t xml:space="preserve">   |               |             | Example: For all traffic flows    |</w:t>
      </w:r>
    </w:p>
    <w:p w:rsidR="00D87F03" w:rsidRDefault="00D87F03" w:rsidP="00B30945">
      <w:pPr>
        <w:spacing w:after="0" w:line="240" w:lineRule="auto"/>
        <w:ind w:left="0" w:right="-122"/>
      </w:pPr>
      <w:r>
        <w:t xml:space="preserve">   |               |             | that need NFV service chaining,   |</w:t>
      </w:r>
    </w:p>
    <w:p w:rsidR="00D87F03" w:rsidRDefault="00D87F03" w:rsidP="00B30945">
      <w:pPr>
        <w:spacing w:after="0" w:line="240" w:lineRule="auto"/>
        <w:ind w:left="0" w:right="-122"/>
      </w:pPr>
      <w:r>
        <w:t xml:space="preserve">   |               |             | restrict the maximum load of any  |</w:t>
      </w:r>
    </w:p>
    <w:p w:rsidR="00D87F03" w:rsidRDefault="00D87F03" w:rsidP="00B30945">
      <w:pPr>
        <w:spacing w:after="0" w:line="240" w:lineRule="auto"/>
        <w:ind w:left="0" w:right="-122"/>
      </w:pPr>
      <w:r>
        <w:t xml:space="preserve">   |               |             | VNF node/container below 50% and  |</w:t>
      </w:r>
    </w:p>
    <w:p w:rsidR="00D87F03" w:rsidRDefault="00D87F03" w:rsidP="00B30945">
      <w:pPr>
        <w:spacing w:after="0" w:line="240" w:lineRule="auto"/>
        <w:ind w:left="0" w:right="-122"/>
      </w:pPr>
      <w:r>
        <w:t xml:space="preserve">   |               |             | the maximum load of any network   |</w:t>
      </w:r>
    </w:p>
    <w:p w:rsidR="00D87F03" w:rsidRDefault="00D87F03" w:rsidP="00B30945">
      <w:pPr>
        <w:spacing w:after="0" w:line="240" w:lineRule="auto"/>
        <w:ind w:left="0" w:right="-122"/>
      </w:pPr>
      <w:r>
        <w:t xml:space="preserve">   |               |             | link below 70%.                   |</w:t>
      </w:r>
    </w:p>
    <w:p w:rsidR="00D87F03" w:rsidRDefault="00D87F03" w:rsidP="00B30945">
      <w:pPr>
        <w:spacing w:after="0" w:line="240" w:lineRule="auto"/>
        <w:ind w:left="0" w:right="-122"/>
      </w:pPr>
      <w:r>
        <w:t xml:space="preserve">   +-----------------------------------------------------------------</w:t>
      </w:r>
      <w:r w:rsidR="00EF49D3">
        <w:t>--</w:t>
      </w:r>
      <w:r>
        <w:t>+</w:t>
      </w:r>
    </w:p>
    <w:p w:rsidR="00D87F03" w:rsidRDefault="00D87F03" w:rsidP="00B30945">
      <w:pPr>
        <w:spacing w:after="0" w:line="240" w:lineRule="auto"/>
        <w:ind w:left="0" w:right="-122"/>
      </w:pPr>
      <w:r>
        <w:t xml:space="preserve">   |               | Cloud       | Cloud Management Intent API       |</w:t>
      </w:r>
    </w:p>
    <w:p w:rsidR="00D87F03" w:rsidRDefault="00D87F03" w:rsidP="00B30945">
      <w:pPr>
        <w:spacing w:after="0" w:line="240" w:lineRule="auto"/>
        <w:ind w:left="0" w:right="-122"/>
      </w:pPr>
      <w:r>
        <w:t xml:space="preserve">   |               | Management  | provided to the Application       |</w:t>
      </w:r>
    </w:p>
    <w:p w:rsidR="00D87F03" w:rsidRDefault="00D87F03" w:rsidP="00B30945">
      <w:pPr>
        <w:spacing w:after="0" w:line="240" w:lineRule="auto"/>
        <w:ind w:left="0" w:right="-122"/>
      </w:pPr>
      <w:r>
        <w:t xml:space="preserve">   |               | Intent      | Developers.                       |</w:t>
      </w:r>
    </w:p>
    <w:p w:rsidR="00D87F03" w:rsidRDefault="00D87F03" w:rsidP="00B30945">
      <w:pPr>
        <w:spacing w:after="0" w:line="240" w:lineRule="auto"/>
        <w:ind w:left="0" w:right="-122"/>
      </w:pPr>
      <w:r>
        <w:t xml:space="preserve">   |               |             | Example: API to request           |</w:t>
      </w:r>
    </w:p>
    <w:p w:rsidR="00D87F03" w:rsidRDefault="00D87F03" w:rsidP="00B30945">
      <w:pPr>
        <w:spacing w:after="0" w:line="240" w:lineRule="auto"/>
        <w:ind w:left="0" w:right="-122"/>
      </w:pPr>
      <w:r>
        <w:t xml:space="preserve">   |               |             | configuration of VMs,or DB Servers|</w:t>
      </w:r>
    </w:p>
    <w:p w:rsidR="00D87F03" w:rsidRDefault="00D87F03" w:rsidP="00B30945">
      <w:pPr>
        <w:spacing w:after="0" w:line="240" w:lineRule="auto"/>
        <w:ind w:left="0" w:right="-122"/>
      </w:pPr>
      <w:r>
        <w:t xml:space="preserve">   | Application   +-------------------------------------------------</w:t>
      </w:r>
      <w:r w:rsidR="00EF49D3">
        <w:t>--</w:t>
      </w:r>
      <w:r>
        <w:t>+</w:t>
      </w:r>
    </w:p>
    <w:p w:rsidR="00D87F03" w:rsidRDefault="00D87F03" w:rsidP="00B30945">
      <w:pPr>
        <w:spacing w:after="0" w:line="240" w:lineRule="auto"/>
        <w:ind w:left="0" w:right="-122"/>
      </w:pPr>
      <w:r>
        <w:t xml:space="preserve">   | Developer     | Cloud       | Cloud Resource Management Intent  |</w:t>
      </w:r>
    </w:p>
    <w:p w:rsidR="00D87F03" w:rsidRDefault="00D87F03" w:rsidP="00B30945">
      <w:pPr>
        <w:spacing w:after="0" w:line="240" w:lineRule="auto"/>
        <w:ind w:left="0" w:right="-122"/>
      </w:pPr>
      <w:r>
        <w:t xml:space="preserve">   |               | Resource    | API provided to the Application   |</w:t>
      </w:r>
    </w:p>
    <w:p w:rsidR="00D87F03" w:rsidRDefault="00D87F03" w:rsidP="00B30945">
      <w:pPr>
        <w:spacing w:after="0" w:line="240" w:lineRule="auto"/>
        <w:ind w:left="0" w:right="-122"/>
      </w:pPr>
      <w:r>
        <w:t xml:space="preserve">   |               | Management  | Developers.                       |</w:t>
      </w:r>
    </w:p>
    <w:p w:rsidR="00D87F03" w:rsidRDefault="00D87F03" w:rsidP="00B30945">
      <w:pPr>
        <w:spacing w:after="0" w:line="240" w:lineRule="auto"/>
        <w:ind w:left="0" w:right="-122"/>
      </w:pPr>
      <w:r>
        <w:t xml:space="preserve">   |               | Intent      | Example: API to request automatic |</w:t>
      </w:r>
    </w:p>
    <w:p w:rsidR="00D87F03" w:rsidRDefault="00D87F03" w:rsidP="00B30945">
      <w:pPr>
        <w:spacing w:after="0" w:line="240" w:lineRule="auto"/>
        <w:ind w:left="0" w:right="-122"/>
      </w:pPr>
      <w:r>
        <w:t xml:space="preserve">   |               |             | life-cycle management of cloud    |</w:t>
      </w:r>
    </w:p>
    <w:p w:rsidR="00D87F03" w:rsidRDefault="00D87F03" w:rsidP="00B30945">
      <w:pPr>
        <w:spacing w:after="0" w:line="240" w:lineRule="auto"/>
        <w:ind w:left="0" w:right="-122"/>
      </w:pPr>
      <w:r>
        <w:t xml:space="preserve">   |               |             | resources.                        |</w:t>
      </w:r>
    </w:p>
    <w:p w:rsidR="00D87F03" w:rsidRDefault="00D87F03" w:rsidP="00B30945">
      <w:pPr>
        <w:spacing w:after="0" w:line="240" w:lineRule="auto"/>
        <w:ind w:left="0" w:right="-122"/>
      </w:pPr>
      <w:r>
        <w:t xml:space="preserve">   |               +-------------------------------------------------</w:t>
      </w:r>
      <w:r w:rsidR="00EF49D3">
        <w:t>--</w:t>
      </w:r>
      <w:r>
        <w:t>+</w:t>
      </w:r>
    </w:p>
    <w:p w:rsidR="00D87F03" w:rsidRDefault="00D87F03" w:rsidP="00B30945">
      <w:pPr>
        <w:spacing w:after="0" w:line="240" w:lineRule="auto"/>
        <w:ind w:left="0" w:right="-122"/>
      </w:pPr>
      <w:r>
        <w:t xml:space="preserve">   |               | Underlay    | Underlay Network Service API      |</w:t>
      </w:r>
    </w:p>
    <w:p w:rsidR="00D87F03" w:rsidRDefault="00D87F03" w:rsidP="00B30945">
      <w:pPr>
        <w:spacing w:after="0" w:line="240" w:lineRule="auto"/>
        <w:ind w:left="0" w:right="-122"/>
      </w:pPr>
      <w:r>
        <w:t xml:space="preserve">   |               | Network     | provided to the Application       |</w:t>
      </w:r>
    </w:p>
    <w:p w:rsidR="00D87F03" w:rsidRDefault="00D87F03" w:rsidP="00B30945">
      <w:pPr>
        <w:spacing w:after="0" w:line="240" w:lineRule="auto"/>
        <w:ind w:left="0" w:right="-122"/>
      </w:pPr>
      <w:r>
        <w:t xml:space="preserve">   |               | Service     | Developers.                       |</w:t>
      </w:r>
    </w:p>
    <w:p w:rsidR="00D87F03" w:rsidRDefault="00D87F03" w:rsidP="00B30945">
      <w:pPr>
        <w:spacing w:after="0" w:line="240" w:lineRule="auto"/>
        <w:ind w:left="0" w:right="-122"/>
      </w:pPr>
      <w:r>
        <w:t xml:space="preserve">   |               | Intent      | Example: API to request real-time |</w:t>
      </w:r>
    </w:p>
    <w:p w:rsidR="00D87F03" w:rsidRDefault="00D87F03" w:rsidP="00B30945">
      <w:pPr>
        <w:spacing w:after="0" w:line="240" w:lineRule="auto"/>
        <w:ind w:left="0" w:right="-122"/>
      </w:pPr>
      <w:r>
        <w:t xml:space="preserve">   |               |             | monitoring of device condition.   |</w:t>
      </w:r>
    </w:p>
    <w:p w:rsidR="00D87F03" w:rsidRDefault="00D87F03" w:rsidP="00B30945">
      <w:pPr>
        <w:spacing w:after="0" w:line="240" w:lineRule="auto"/>
        <w:ind w:left="0" w:right="-122"/>
      </w:pPr>
      <w:r>
        <w:t xml:space="preserve">   |               +-------------------------------------------------</w:t>
      </w:r>
      <w:r w:rsidR="00EF49D3">
        <w:t>--</w:t>
      </w:r>
      <w:r>
        <w:t>+</w:t>
      </w:r>
    </w:p>
    <w:p w:rsidR="00D87F03" w:rsidRDefault="00D87F03" w:rsidP="00B30945">
      <w:pPr>
        <w:spacing w:after="0" w:line="240" w:lineRule="auto"/>
        <w:ind w:left="0" w:right="-122"/>
      </w:pPr>
      <w:r>
        <w:t xml:space="preserve">   |               | Underlay    | Underlay Network Resource API     |</w:t>
      </w:r>
    </w:p>
    <w:p w:rsidR="00D87F03" w:rsidRDefault="00D87F03" w:rsidP="00B30945">
      <w:pPr>
        <w:spacing w:after="0" w:line="240" w:lineRule="auto"/>
        <w:ind w:left="0" w:right="-122"/>
      </w:pPr>
      <w:r>
        <w:t xml:space="preserve">   |               | Network     | provided to the Application       |</w:t>
      </w:r>
    </w:p>
    <w:p w:rsidR="00D87F03" w:rsidRDefault="00D87F03" w:rsidP="00B30945">
      <w:pPr>
        <w:spacing w:after="0" w:line="240" w:lineRule="auto"/>
        <w:ind w:left="0" w:right="-122"/>
      </w:pPr>
      <w:r>
        <w:t xml:space="preserve">   |               | Intent      | Developers.                       |</w:t>
      </w:r>
    </w:p>
    <w:p w:rsidR="00D87F03" w:rsidRDefault="00D87F03" w:rsidP="00B30945">
      <w:pPr>
        <w:spacing w:after="0" w:line="240" w:lineRule="auto"/>
        <w:ind w:left="0" w:right="-122"/>
      </w:pPr>
      <w:r>
        <w:t xml:space="preserve">   |               |             | Example: API to request dynamic   |</w:t>
      </w:r>
    </w:p>
    <w:p w:rsidR="00D87F03" w:rsidRDefault="00D87F03" w:rsidP="00B30945">
      <w:pPr>
        <w:spacing w:after="0" w:line="240" w:lineRule="auto"/>
        <w:ind w:left="0" w:right="-122"/>
      </w:pPr>
      <w:r>
        <w:t xml:space="preserve">   |               |             | management of IPv4 address pool   |</w:t>
      </w:r>
    </w:p>
    <w:p w:rsidR="00D87F03" w:rsidRDefault="00D87F03" w:rsidP="00B30945">
      <w:pPr>
        <w:spacing w:after="0" w:line="240" w:lineRule="auto"/>
        <w:ind w:left="0" w:right="-122"/>
      </w:pPr>
      <w:r>
        <w:t xml:space="preserve">   |               |             | resources.                        |</w:t>
      </w:r>
    </w:p>
    <w:p w:rsidR="00D87F03" w:rsidRDefault="00D87F03" w:rsidP="00B30945">
      <w:pPr>
        <w:spacing w:after="0" w:line="240" w:lineRule="auto"/>
        <w:ind w:left="0" w:right="-122"/>
      </w:pPr>
      <w:r>
        <w:t xml:space="preserve">   |               |             |                                   |</w:t>
      </w:r>
    </w:p>
    <w:p w:rsidR="00D87F03" w:rsidRDefault="00D87F03" w:rsidP="00B30945">
      <w:pPr>
        <w:spacing w:after="0" w:line="240" w:lineRule="auto"/>
        <w:ind w:left="0" w:right="-122"/>
      </w:pPr>
      <w:r>
        <w:t xml:space="preserve">   |               +-------------------------------------------------</w:t>
      </w:r>
      <w:r w:rsidR="00EF49D3">
        <w:t>--</w:t>
      </w:r>
      <w:r>
        <w:t>+</w:t>
      </w:r>
    </w:p>
    <w:p w:rsidR="00D87F03" w:rsidRDefault="00D87F03" w:rsidP="00B30945">
      <w:pPr>
        <w:spacing w:after="0" w:line="240" w:lineRule="auto"/>
        <w:ind w:left="0" w:right="-122"/>
      </w:pPr>
      <w:r>
        <w:t xml:space="preserve">   |               | Operational | Operational Task Intent API       |</w:t>
      </w:r>
    </w:p>
    <w:p w:rsidR="00D87F03" w:rsidRDefault="00D87F03" w:rsidP="00B30945">
      <w:pPr>
        <w:spacing w:after="0" w:line="240" w:lineRule="auto"/>
        <w:ind w:left="0" w:right="-122"/>
      </w:pPr>
      <w:r>
        <w:t xml:space="preserve">   |               | Task Intent | provided to the trusted           |</w:t>
      </w:r>
    </w:p>
    <w:p w:rsidR="00D87F03" w:rsidRDefault="00D87F03" w:rsidP="00B30945">
      <w:pPr>
        <w:spacing w:after="0" w:line="240" w:lineRule="auto"/>
        <w:ind w:left="0" w:right="-122"/>
      </w:pPr>
      <w:r>
        <w:t xml:space="preserve">   |               |             | Application Developer (internal   |</w:t>
      </w:r>
    </w:p>
    <w:p w:rsidR="00D87F03" w:rsidRDefault="00D87F03" w:rsidP="00B30945">
      <w:pPr>
        <w:spacing w:after="0" w:line="240" w:lineRule="auto"/>
        <w:ind w:left="0" w:right="-122"/>
      </w:pPr>
      <w:r>
        <w:t xml:space="preserve">   |               |             | DevOps).                          |</w:t>
      </w:r>
    </w:p>
    <w:p w:rsidR="00D87F03" w:rsidRDefault="00D87F03" w:rsidP="006A3610">
      <w:pPr>
        <w:spacing w:after="0" w:line="240" w:lineRule="auto"/>
        <w:ind w:left="0" w:right="-122"/>
      </w:pPr>
      <w:r>
        <w:lastRenderedPageBreak/>
        <w:t xml:space="preserve">   |               |             | Example: API to request automatic |</w:t>
      </w:r>
    </w:p>
    <w:p w:rsidR="00D87F03" w:rsidRDefault="00D87F03" w:rsidP="006A3610">
      <w:pPr>
        <w:spacing w:after="0" w:line="240" w:lineRule="auto"/>
        <w:ind w:left="0" w:right="-122"/>
      </w:pPr>
      <w:r>
        <w:t xml:space="preserve">   |               |             | rapid detection of device failures|</w:t>
      </w:r>
    </w:p>
    <w:p w:rsidR="00D87F03" w:rsidRDefault="00D87F03" w:rsidP="006A3610">
      <w:pPr>
        <w:spacing w:after="0" w:line="240" w:lineRule="auto"/>
        <w:ind w:left="0" w:right="-122"/>
      </w:pPr>
      <w:r>
        <w:t xml:space="preserve">   |               |             | and pre-alarm correlation         |</w:t>
      </w:r>
    </w:p>
    <w:p w:rsidR="00D87F03" w:rsidRDefault="00D87F03" w:rsidP="006A3610">
      <w:pPr>
        <w:spacing w:after="0" w:line="240" w:lineRule="auto"/>
        <w:ind w:left="0" w:right="-122"/>
      </w:pPr>
      <w:r>
        <w:t xml:space="preserve">   |               |             |                                   |</w:t>
      </w:r>
    </w:p>
    <w:p w:rsidR="00D87F03" w:rsidRDefault="00D87F03" w:rsidP="006A3610">
      <w:pPr>
        <w:spacing w:after="0" w:line="240" w:lineRule="auto"/>
        <w:ind w:left="0" w:right="-122"/>
      </w:pPr>
      <w:r>
        <w:t xml:space="preserve">   |               +-------------------------------------------------</w:t>
      </w:r>
      <w:r w:rsidR="00EF49D3">
        <w:t>--</w:t>
      </w:r>
      <w:r>
        <w:t>+</w:t>
      </w:r>
    </w:p>
    <w:p w:rsidR="00D87F03" w:rsidRDefault="00D87F03" w:rsidP="006A3610">
      <w:pPr>
        <w:spacing w:after="0" w:line="240" w:lineRule="auto"/>
        <w:ind w:left="0" w:right="-122"/>
      </w:pPr>
      <w:r>
        <w:t xml:space="preserve">   |               | Strategy    | Application Developer designs     |</w:t>
      </w:r>
    </w:p>
    <w:p w:rsidR="00D87F03" w:rsidRDefault="00D87F03" w:rsidP="006A3610">
      <w:pPr>
        <w:spacing w:after="0" w:line="240" w:lineRule="auto"/>
        <w:ind w:left="0" w:right="-122"/>
      </w:pPr>
      <w:r>
        <w:t xml:space="preserve">   |               | Intent      | models, policy intents and        |</w:t>
      </w:r>
    </w:p>
    <w:p w:rsidR="00D87F03" w:rsidRDefault="00D87F03" w:rsidP="006A3610">
      <w:pPr>
        <w:spacing w:after="0" w:line="240" w:lineRule="auto"/>
        <w:ind w:left="0" w:right="-122"/>
      </w:pPr>
      <w:r>
        <w:t xml:space="preserve">   |               |             | building blocks to be used by     |</w:t>
      </w:r>
    </w:p>
    <w:p w:rsidR="00D87F03" w:rsidRDefault="00D87F03" w:rsidP="006A3610">
      <w:pPr>
        <w:spacing w:after="0" w:line="240" w:lineRule="auto"/>
        <w:ind w:left="0" w:right="-122"/>
      </w:pPr>
      <w:r>
        <w:t xml:space="preserve">   |               |             | other intents. This is for the    |</w:t>
      </w:r>
    </w:p>
    <w:p w:rsidR="00D87F03" w:rsidRDefault="00D87F03" w:rsidP="006A3610">
      <w:pPr>
        <w:spacing w:after="0" w:line="240" w:lineRule="auto"/>
        <w:ind w:left="0" w:right="-122"/>
      </w:pPr>
      <w:r>
        <w:t xml:space="preserve">   |               |             | trusted internal DCN DevOps.      |</w:t>
      </w:r>
    </w:p>
    <w:p w:rsidR="00D87F03" w:rsidRDefault="00D87F03" w:rsidP="006A3610">
      <w:pPr>
        <w:spacing w:after="0" w:line="240" w:lineRule="auto"/>
        <w:ind w:left="0" w:right="-122"/>
      </w:pPr>
      <w:r>
        <w:t xml:space="preserve">   |               |             | Example: API to request load      |</w:t>
      </w:r>
    </w:p>
    <w:p w:rsidR="00D87F03" w:rsidRDefault="00D87F03" w:rsidP="006A3610">
      <w:pPr>
        <w:spacing w:after="0" w:line="240" w:lineRule="auto"/>
        <w:ind w:left="0" w:right="-122"/>
      </w:pPr>
      <w:r>
        <w:t xml:space="preserve">   |               |             | balancing thresholds.             |</w:t>
      </w:r>
    </w:p>
    <w:p w:rsidR="00D87F03" w:rsidRDefault="00D87F03" w:rsidP="00B30945">
      <w:pPr>
        <w:spacing w:after="0" w:line="240" w:lineRule="auto"/>
        <w:ind w:left="0" w:right="-122"/>
      </w:pPr>
      <w:r>
        <w:t xml:space="preserve">   +---------------+-------------+-----------------------------------</w:t>
      </w:r>
      <w:r w:rsidR="00EF49D3">
        <w:t>--</w:t>
      </w:r>
      <w:r>
        <w:t>+</w:t>
      </w:r>
    </w:p>
    <w:p w:rsidR="00EE11B5" w:rsidRPr="00ED040D" w:rsidRDefault="00EE11B5" w:rsidP="00B30945">
      <w:pPr>
        <w:pStyle w:val="RFCFigure"/>
        <w:ind w:right="-122"/>
        <w:rPr>
          <w:sz w:val="20"/>
          <w:szCs w:val="20"/>
          <w:lang w:eastAsia="en-GB"/>
        </w:rPr>
      </w:pPr>
    </w:p>
    <w:p w:rsidR="00EE11B5" w:rsidRPr="00ED040D" w:rsidRDefault="00EE11B5" w:rsidP="00B30945">
      <w:pPr>
        <w:pStyle w:val="RFCFigure"/>
        <w:ind w:right="-122"/>
        <w:rPr>
          <w:sz w:val="20"/>
          <w:szCs w:val="20"/>
          <w:lang w:eastAsia="en-GB"/>
        </w:rPr>
      </w:pPr>
    </w:p>
    <w:p w:rsidR="00EE11B5" w:rsidRPr="00416A91" w:rsidRDefault="00EE11B5"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rPr>
          <w:sz w:val="20"/>
          <w:szCs w:val="20"/>
          <w:lang w:eastAsia="en-GB"/>
        </w:rPr>
      </w:pPr>
      <w:r w:rsidRPr="00416A91">
        <w:rPr>
          <w:sz w:val="20"/>
          <w:szCs w:val="20"/>
          <w:lang w:eastAsia="en-GB"/>
        </w:rPr>
        <w:br w:type="page"/>
      </w:r>
    </w:p>
    <w:p w:rsidR="00526C8F" w:rsidRPr="00ED040D" w:rsidRDefault="00526C8F" w:rsidP="00B30945">
      <w:pPr>
        <w:pStyle w:val="RFCFigure"/>
        <w:spacing w:line="240" w:lineRule="auto"/>
        <w:ind w:left="0" w:right="-122"/>
      </w:pPr>
    </w:p>
    <w:p w:rsidR="00526C8F" w:rsidRPr="00416A91" w:rsidRDefault="00526C8F" w:rsidP="00B30945">
      <w:pPr>
        <w:pStyle w:val="31"/>
        <w:ind w:right="-122"/>
      </w:pPr>
      <w:bookmarkStart w:id="119" w:name="_Toc46848426"/>
      <w:r w:rsidRPr="00416A91">
        <w:t>Intent Categories</w:t>
      </w:r>
      <w:bookmarkEnd w:id="119"/>
    </w:p>
    <w:p w:rsidR="00D23C82" w:rsidRPr="00416A91" w:rsidRDefault="00D23C82" w:rsidP="00B30945">
      <w:pPr>
        <w:pStyle w:val="RFCFigure"/>
        <w:ind w:right="-122"/>
        <w:rPr>
          <w:szCs w:val="20"/>
          <w:lang w:eastAsia="en-GB"/>
        </w:rPr>
      </w:pPr>
      <w:bookmarkStart w:id="120" w:name="OLE_LINK103"/>
      <w:r w:rsidRPr="00416A91">
        <w:rPr>
          <w:szCs w:val="20"/>
          <w:lang w:eastAsia="en-GB"/>
        </w:rPr>
        <w:t>The following are the proposed categories:</w:t>
      </w:r>
    </w:p>
    <w:p w:rsidR="00D23C82" w:rsidRPr="00416A91" w:rsidRDefault="00D23C82" w:rsidP="00B30945">
      <w:pPr>
        <w:pStyle w:val="RFCFigure"/>
        <w:numPr>
          <w:ilvl w:val="0"/>
          <w:numId w:val="34"/>
        </w:numPr>
        <w:ind w:right="-122"/>
        <w:rPr>
          <w:szCs w:val="20"/>
          <w:lang w:eastAsia="en-GB"/>
        </w:rPr>
      </w:pPr>
      <w:r w:rsidRPr="00416A91">
        <w:rPr>
          <w:szCs w:val="20"/>
          <w:lang w:eastAsia="en-GB"/>
        </w:rPr>
        <w:t>Intent Scope: C1=Connectivity, C2=Security, C3=Application, C4=QoS C5=Storage C6=Compute</w:t>
      </w:r>
    </w:p>
    <w:p w:rsidR="00D23C82" w:rsidRPr="00416A91" w:rsidRDefault="00D23C82" w:rsidP="00B30945">
      <w:pPr>
        <w:pStyle w:val="RFCFigure"/>
        <w:numPr>
          <w:ilvl w:val="0"/>
          <w:numId w:val="34"/>
        </w:numPr>
        <w:ind w:right="-122"/>
        <w:rPr>
          <w:szCs w:val="20"/>
          <w:lang w:eastAsia="en-GB"/>
        </w:rPr>
      </w:pPr>
      <w:r w:rsidRPr="00416A91">
        <w:rPr>
          <w:szCs w:val="20"/>
          <w:lang w:eastAsia="en-GB"/>
        </w:rPr>
        <w:t>DCN Resource (DCN Res) Scope: C1=Virtual, C2=Physical</w:t>
      </w:r>
    </w:p>
    <w:p w:rsidR="00D23C82" w:rsidRPr="00416A91" w:rsidRDefault="00D23C82" w:rsidP="00B30945">
      <w:pPr>
        <w:pStyle w:val="RFCFigure"/>
        <w:numPr>
          <w:ilvl w:val="0"/>
          <w:numId w:val="34"/>
        </w:numPr>
        <w:ind w:right="-122"/>
        <w:rPr>
          <w:szCs w:val="20"/>
          <w:lang w:eastAsia="en-GB"/>
        </w:rPr>
      </w:pPr>
      <w:r w:rsidRPr="00416A91">
        <w:rPr>
          <w:szCs w:val="20"/>
          <w:lang w:eastAsia="en-GB"/>
        </w:rPr>
        <w:t>DCN Network (DCN Net) Scope: C1=Logical, C2=Physical</w:t>
      </w:r>
    </w:p>
    <w:p w:rsidR="00D23C82" w:rsidRPr="00416A91" w:rsidRDefault="00D23C82"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1F3443">
        <w:rPr>
          <w:szCs w:val="20"/>
          <w:lang w:eastAsia="en-GB"/>
        </w:rPr>
        <w:t xml:space="preserve">, </w:t>
      </w:r>
      <w:r w:rsidR="001F3443" w:rsidRPr="001F3443">
        <w:rPr>
          <w:szCs w:val="20"/>
          <w:lang w:eastAsia="en-GB"/>
        </w:rPr>
        <w:t xml:space="preserve">see Section </w:t>
      </w:r>
      <w:r w:rsidR="007B1CEE">
        <w:rPr>
          <w:szCs w:val="20"/>
          <w:lang w:eastAsia="en-GB"/>
        </w:rPr>
        <w:fldChar w:fldCharType="begin"/>
      </w:r>
      <w:r w:rsidR="001F3443">
        <w:rPr>
          <w:szCs w:val="20"/>
          <w:lang w:eastAsia="en-GB"/>
        </w:rPr>
        <w:instrText xml:space="preserve"> REF _Ref46847924 \r \h </w:instrText>
      </w:r>
      <w:r w:rsidR="007B1CEE">
        <w:rPr>
          <w:szCs w:val="20"/>
          <w:lang w:eastAsia="en-GB"/>
        </w:rPr>
      </w:r>
      <w:r w:rsidR="007B1CEE">
        <w:rPr>
          <w:szCs w:val="20"/>
          <w:lang w:eastAsia="en-GB"/>
        </w:rPr>
        <w:fldChar w:fldCharType="separate"/>
      </w:r>
      <w:r w:rsidR="00F657C7">
        <w:rPr>
          <w:szCs w:val="20"/>
          <w:lang w:eastAsia="en-GB"/>
        </w:rPr>
        <w:t xml:space="preserve">5.2. </w:t>
      </w:r>
      <w:r w:rsidR="007B1CEE">
        <w:rPr>
          <w:szCs w:val="20"/>
          <w:lang w:eastAsia="en-GB"/>
        </w:rPr>
        <w:fldChar w:fldCharType="end"/>
      </w:r>
    </w:p>
    <w:p w:rsidR="00D23C82" w:rsidRPr="00416A91" w:rsidRDefault="00D23C82"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120"/>
    <w:p w:rsidR="00D23C82" w:rsidRPr="00416A91" w:rsidRDefault="00D23C82" w:rsidP="00B30945">
      <w:pPr>
        <w:ind w:right="-122"/>
      </w:pPr>
    </w:p>
    <w:p w:rsidR="00526C8F" w:rsidRPr="00ED040D" w:rsidRDefault="00526C8F" w:rsidP="00B30945">
      <w:pPr>
        <w:ind w:right="-122"/>
      </w:pPr>
      <w:r w:rsidRPr="00416A91">
        <w:t xml:space="preserve">The following </w:t>
      </w:r>
      <w:r w:rsidR="002B78B9" w:rsidRPr="00416A91">
        <w:t xml:space="preserve">is the </w:t>
      </w:r>
      <w:r w:rsidRPr="00416A91">
        <w:t xml:space="preserve">Classification Table </w:t>
      </w:r>
      <w:r w:rsidR="002B78B9" w:rsidRPr="00416A91">
        <w:t xml:space="preserve">Example </w:t>
      </w:r>
      <w:r w:rsidRPr="00416A91">
        <w:t>fo</w:t>
      </w:r>
      <w:r w:rsidR="0095488E" w:rsidRPr="00416A91">
        <w:t>r DC Solutions</w:t>
      </w:r>
      <w:r w:rsidRPr="00416A91">
        <w:t>.</w:t>
      </w:r>
    </w:p>
    <w:p w:rsidR="00E12588" w:rsidRDefault="00E12588" w:rsidP="00B30945">
      <w:pPr>
        <w:pStyle w:val="RFCFigure"/>
        <w:spacing w:line="240" w:lineRule="auto"/>
        <w:ind w:right="-122"/>
        <w:rPr>
          <w:lang w:eastAsia="en-GB"/>
        </w:rPr>
      </w:pPr>
      <w:r>
        <w:rPr>
          <w:lang w:eastAsia="en-GB"/>
        </w:rPr>
        <w:lastRenderedPageBreak/>
        <w:t>+---------+-------------+-----------------+-----+-----+-----+-----+</w:t>
      </w:r>
    </w:p>
    <w:p w:rsidR="00E12588" w:rsidRDefault="00E12588" w:rsidP="00B30945">
      <w:pPr>
        <w:pStyle w:val="RFCFigure"/>
        <w:spacing w:line="240" w:lineRule="auto"/>
        <w:ind w:left="0" w:right="-122"/>
        <w:rPr>
          <w:lang w:eastAsia="en-GB"/>
        </w:rPr>
      </w:pPr>
      <w:r>
        <w:rPr>
          <w:lang w:eastAsia="en-GB"/>
        </w:rPr>
        <w:t xml:space="preserve">   |Intent   | Intent      | Intent          | DCN | DCN | ABS | L-C |</w:t>
      </w:r>
    </w:p>
    <w:p w:rsidR="00E12588" w:rsidRDefault="00E12588" w:rsidP="00B30945">
      <w:pPr>
        <w:pStyle w:val="RFCFigure"/>
        <w:spacing w:line="240" w:lineRule="auto"/>
        <w:ind w:left="0" w:right="-122"/>
        <w:rPr>
          <w:lang w:eastAsia="en-GB"/>
        </w:rPr>
      </w:pPr>
      <w:r>
        <w:rPr>
          <w:lang w:eastAsia="en-GB"/>
        </w:rPr>
        <w:t xml:space="preserve">   |User     | Type        | Scope           | Res | Net |     |     |</w:t>
      </w:r>
    </w:p>
    <w:p w:rsidR="00E12588" w:rsidRDefault="00E12588" w:rsidP="00B30945">
      <w:pPr>
        <w:pStyle w:val="RFCFigure"/>
        <w:spacing w:line="240" w:lineRule="auto"/>
        <w:ind w:left="0" w:right="-122"/>
        <w:rPr>
          <w:lang w:eastAsia="en-GB"/>
        </w:rPr>
      </w:pPr>
      <w:r>
        <w:rPr>
          <w:lang w:eastAsia="en-GB"/>
        </w:rPr>
        <w:t xml:space="preserve">   |         |             +-----------------+-----+-----+-----+-----+</w:t>
      </w:r>
    </w:p>
    <w:p w:rsidR="00E12588" w:rsidRDefault="00E12588" w:rsidP="00B30945">
      <w:pPr>
        <w:pStyle w:val="RFCFigure"/>
        <w:spacing w:line="240" w:lineRule="auto"/>
        <w:ind w:left="0" w:right="-122"/>
        <w:rPr>
          <w:lang w:eastAsia="en-GB"/>
        </w:rPr>
      </w:pPr>
      <w:r>
        <w:rPr>
          <w:lang w:eastAsia="en-GB"/>
        </w:rPr>
        <w:t xml:space="preserve">   |         |             |C1|C2|C3|C4|C5|C6|C1|C2|C1|C2|C1|C2|C1|C2|</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|Customer | Customer    |  |  |  |  |  |  |  |  |  |  |  |  |  |  |</w:t>
      </w:r>
    </w:p>
    <w:p w:rsidR="00E12588" w:rsidRDefault="00E12588" w:rsidP="00B30945">
      <w:pPr>
        <w:pStyle w:val="RFCFigure"/>
        <w:spacing w:line="240" w:lineRule="auto"/>
        <w:ind w:left="0" w:right="-122"/>
        <w:rPr>
          <w:lang w:eastAsia="en-GB"/>
        </w:rPr>
      </w:pPr>
      <w:r>
        <w:rPr>
          <w:lang w:eastAsia="en-GB"/>
        </w:rPr>
        <w:t xml:space="preserve">   |/Tenants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Strategy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 Cloud   | Cloud       |  |  |  |  |  |  |  |  |  |  |  |  |  |  |</w:t>
      </w:r>
    </w:p>
    <w:p w:rsidR="00E12588" w:rsidRDefault="00E12588" w:rsidP="00B30945">
      <w:pPr>
        <w:pStyle w:val="RFCFigure"/>
        <w:spacing w:line="240" w:lineRule="auto"/>
        <w:ind w:left="0" w:right="-122"/>
        <w:rPr>
          <w:lang w:eastAsia="en-GB"/>
        </w:rPr>
      </w:pPr>
      <w:r>
        <w:rPr>
          <w:lang w:eastAsia="en-GB"/>
        </w:rPr>
        <w:t xml:space="preserve">   | Admin   | Management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Cloud       |  |  |  |  |  |  |  |  |  |  |  |  |  |  |</w:t>
      </w:r>
    </w:p>
    <w:p w:rsidR="00E12588" w:rsidRDefault="00E12588" w:rsidP="00B30945">
      <w:pPr>
        <w:pStyle w:val="RFCFigure"/>
        <w:spacing w:line="240" w:lineRule="auto"/>
        <w:ind w:left="0" w:right="-122"/>
        <w:rPr>
          <w:lang w:eastAsia="en-GB"/>
        </w:rPr>
      </w:pPr>
      <w:r>
        <w:rPr>
          <w:lang w:eastAsia="en-GB"/>
        </w:rPr>
        <w:t xml:space="preserve">   |         | Resource    |  |  |  |  |  |  |  |  |  |  |  |  |  |  |</w:t>
      </w:r>
    </w:p>
    <w:p w:rsidR="00E12588" w:rsidRDefault="00E12588" w:rsidP="00B30945">
      <w:pPr>
        <w:pStyle w:val="RFCFigure"/>
        <w:spacing w:line="240" w:lineRule="auto"/>
        <w:ind w:left="0" w:right="-122"/>
        <w:rPr>
          <w:lang w:eastAsia="en-GB"/>
        </w:rPr>
      </w:pPr>
      <w:r>
        <w:rPr>
          <w:lang w:eastAsia="en-GB"/>
        </w:rPr>
        <w:t xml:space="preserve">   |         | Management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Operational |  |  |  |  |  |  |  |  |  |  |  |  |  |  |</w:t>
      </w:r>
    </w:p>
    <w:p w:rsidR="00E12588" w:rsidRDefault="00E12588" w:rsidP="00B30945">
      <w:pPr>
        <w:pStyle w:val="RFCFigure"/>
        <w:spacing w:line="240" w:lineRule="auto"/>
        <w:ind w:left="0" w:right="-122"/>
        <w:rPr>
          <w:lang w:eastAsia="en-GB"/>
        </w:rPr>
      </w:pPr>
      <w:r>
        <w:rPr>
          <w:lang w:eastAsia="en-GB"/>
        </w:rPr>
        <w:t xml:space="preserve">   |         | Task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Strategy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|Underlay | Underlay    |  |  |  |  |  |  |  |  |  |  |  |  |  |  |</w:t>
      </w:r>
    </w:p>
    <w:p w:rsidR="00E12588" w:rsidRDefault="00E12588" w:rsidP="00B30945">
      <w:pPr>
        <w:pStyle w:val="RFCFigure"/>
        <w:spacing w:line="240" w:lineRule="auto"/>
        <w:ind w:left="0" w:right="-122"/>
        <w:rPr>
          <w:lang w:eastAsia="en-GB"/>
        </w:rPr>
      </w:pPr>
      <w:r>
        <w:rPr>
          <w:lang w:eastAsia="en-GB"/>
        </w:rPr>
        <w:t xml:space="preserve">   |Network  | Network     |  |  |  |  |  |  |  |  |  |  |  |  |  |  |</w:t>
      </w:r>
    </w:p>
    <w:p w:rsidR="00E12588" w:rsidRDefault="00E12588" w:rsidP="00B30945">
      <w:pPr>
        <w:pStyle w:val="RFCFigure"/>
        <w:spacing w:line="240" w:lineRule="auto"/>
        <w:ind w:left="0" w:right="-122"/>
        <w:rPr>
          <w:lang w:eastAsia="en-GB"/>
        </w:rPr>
      </w:pPr>
      <w:r>
        <w:rPr>
          <w:lang w:eastAsia="en-GB"/>
        </w:rPr>
        <w:t xml:space="preserve">   |Admin    | Service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Underlay    |  |  |  |  |  |  |  |  |  |  |  |  |  |  |</w:t>
      </w:r>
    </w:p>
    <w:p w:rsidR="00E12588" w:rsidRDefault="00E12588" w:rsidP="00B30945">
      <w:pPr>
        <w:pStyle w:val="RFCFigure"/>
        <w:spacing w:line="240" w:lineRule="auto"/>
        <w:ind w:left="0" w:right="-122"/>
        <w:rPr>
          <w:lang w:eastAsia="en-GB"/>
        </w:rPr>
      </w:pPr>
      <w:r>
        <w:rPr>
          <w:lang w:eastAsia="en-GB"/>
        </w:rPr>
        <w:t xml:space="preserve">   |         | Network     |  |  |  |  |  |  |  |  |  |  |  |  |  |  |</w:t>
      </w:r>
    </w:p>
    <w:p w:rsidR="00E12588" w:rsidRDefault="00E12588" w:rsidP="00B30945">
      <w:pPr>
        <w:pStyle w:val="RFCFigure"/>
        <w:spacing w:line="240" w:lineRule="auto"/>
        <w:ind w:left="0" w:right="-122"/>
        <w:rPr>
          <w:lang w:eastAsia="en-GB"/>
        </w:rPr>
      </w:pPr>
      <w:r>
        <w:rPr>
          <w:lang w:eastAsia="en-GB"/>
        </w:rPr>
        <w:t xml:space="preserve">   |         | Resource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Operational |  |  |  |  |  |  |  |  |  |  |  |  |  |  |</w:t>
      </w:r>
    </w:p>
    <w:p w:rsidR="00E12588" w:rsidRDefault="00E12588" w:rsidP="00B30945">
      <w:pPr>
        <w:pStyle w:val="RFCFigure"/>
        <w:spacing w:line="240" w:lineRule="auto"/>
        <w:ind w:left="0" w:right="-122"/>
        <w:rPr>
          <w:lang w:eastAsia="en-GB"/>
        </w:rPr>
      </w:pPr>
      <w:r>
        <w:rPr>
          <w:lang w:eastAsia="en-GB"/>
        </w:rPr>
        <w:t xml:space="preserve">   |         | Task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left="0" w:right="-122"/>
        <w:rPr>
          <w:lang w:eastAsia="en-GB"/>
        </w:rPr>
      </w:pPr>
      <w:r>
        <w:rPr>
          <w:lang w:eastAsia="en-GB"/>
        </w:rPr>
        <w:t xml:space="preserve">   |         | Strategy    |  |  |  |  |  |  |  |  |  |  |  |  |  |  |</w:t>
      </w:r>
    </w:p>
    <w:p w:rsidR="00E12588" w:rsidRDefault="00E12588" w:rsidP="00B30945">
      <w:pPr>
        <w:pStyle w:val="RFCFigure"/>
        <w:spacing w:line="240" w:lineRule="auto"/>
        <w:ind w:left="0" w:right="-122"/>
        <w:rPr>
          <w:lang w:eastAsia="en-GB"/>
        </w:rPr>
      </w:pPr>
      <w:r>
        <w:rPr>
          <w:lang w:eastAsia="en-GB"/>
        </w:rPr>
        <w:lastRenderedPageBreak/>
        <w:t xml:space="preserve">   |         | Intent      |  |  |  |  |  |  |  |  |  |  |  |  |  |  |</w:t>
      </w:r>
    </w:p>
    <w:p w:rsidR="00E12588"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spacing w:line="240" w:lineRule="auto"/>
        <w:ind w:left="0" w:right="-122"/>
        <w:rPr>
          <w:lang w:eastAsia="en-GB"/>
        </w:rPr>
      </w:pPr>
      <w:r>
        <w:rPr>
          <w:lang w:eastAsia="en-GB"/>
        </w:rPr>
        <w:t xml:space="preserve">   |App      | Cloud       |  |  |  |  |  |  |  |  |  |  |  |  |  |  |</w:t>
      </w:r>
    </w:p>
    <w:p w:rsidR="00E12588" w:rsidRDefault="00E12588" w:rsidP="00B30945">
      <w:pPr>
        <w:pStyle w:val="RFCFigure"/>
        <w:spacing w:line="240" w:lineRule="auto"/>
        <w:ind w:left="0" w:right="-122"/>
        <w:rPr>
          <w:lang w:eastAsia="en-GB"/>
        </w:rPr>
      </w:pPr>
      <w:r>
        <w:rPr>
          <w:lang w:eastAsia="en-GB"/>
        </w:rPr>
        <w:t xml:space="preserve">   |Developer| Management  |  |  |  |  |  |  |  |  |  |  |  |  |  |  |</w:t>
      </w:r>
    </w:p>
    <w:p w:rsidR="00E12588" w:rsidRDefault="00E12588" w:rsidP="00B30945">
      <w:pPr>
        <w:pStyle w:val="RFCFigure"/>
        <w:spacing w:line="240" w:lineRule="auto"/>
        <w:ind w:left="0" w:right="-122"/>
        <w:rPr>
          <w:lang w:eastAsia="en-GB"/>
        </w:rPr>
      </w:pPr>
      <w:r>
        <w:rPr>
          <w:lang w:eastAsia="en-GB"/>
        </w:rPr>
        <w:t xml:space="preserve">   |         | Intent      |  |  |  |  |  |  |  |  |  |  |  |  |  |  |</w:t>
      </w:r>
    </w:p>
    <w:p w:rsidR="00E12588" w:rsidRDefault="00E12588" w:rsidP="00B30945">
      <w:pPr>
        <w:pStyle w:val="RFCFigure"/>
        <w:spacing w:line="240" w:lineRule="auto"/>
        <w:ind w:left="0" w:right="-122"/>
        <w:rPr>
          <w:lang w:eastAsia="en-GB"/>
        </w:rPr>
      </w:pPr>
      <w:r>
        <w:rPr>
          <w:lang w:eastAsia="en-GB"/>
        </w:rPr>
        <w:t xml:space="preserve">   |         +-------------+--+--+--+--+--+--+--+--+--+--+--+--+--+--+</w:t>
      </w:r>
    </w:p>
    <w:p w:rsidR="00E12588" w:rsidRDefault="00E12588" w:rsidP="00B30945">
      <w:pPr>
        <w:pStyle w:val="RFCFigure"/>
        <w:spacing w:line="240" w:lineRule="auto"/>
        <w:ind w:right="-122"/>
        <w:rPr>
          <w:lang w:eastAsia="en-GB"/>
        </w:rPr>
      </w:pPr>
      <w:r>
        <w:rPr>
          <w:lang w:eastAsia="en-GB"/>
        </w:rPr>
        <w:t>|         | Cloud       |  |  |  |  |  |  |  |  |  |  |  |  |  |  |</w:t>
      </w:r>
    </w:p>
    <w:p w:rsidR="00E12588" w:rsidRDefault="00E12588" w:rsidP="006A3610">
      <w:pPr>
        <w:pStyle w:val="RFCFigure"/>
        <w:spacing w:line="240" w:lineRule="auto"/>
        <w:ind w:left="0" w:right="-122"/>
        <w:rPr>
          <w:lang w:eastAsia="en-GB"/>
        </w:rPr>
      </w:pPr>
      <w:r>
        <w:rPr>
          <w:lang w:eastAsia="en-GB"/>
        </w:rPr>
        <w:t xml:space="preserve">   |         | Resource    |  |  |  |  |  |  |  |  |  |  |  |  |  |  |</w:t>
      </w:r>
    </w:p>
    <w:p w:rsidR="00E12588" w:rsidRDefault="00E12588" w:rsidP="006A3610">
      <w:pPr>
        <w:pStyle w:val="RFCFigure"/>
        <w:spacing w:line="240" w:lineRule="auto"/>
        <w:ind w:left="0" w:right="-122"/>
        <w:rPr>
          <w:lang w:eastAsia="en-GB"/>
        </w:rPr>
      </w:pPr>
      <w:r>
        <w:rPr>
          <w:lang w:eastAsia="en-GB"/>
        </w:rPr>
        <w:t xml:space="preserve">   |         | Management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Underlay    |  |  |  |  |  |  |  |  |  |  |  |  |  |  |</w:t>
      </w:r>
    </w:p>
    <w:p w:rsidR="00E12588" w:rsidRDefault="00E12588" w:rsidP="006A3610">
      <w:pPr>
        <w:pStyle w:val="RFCFigure"/>
        <w:spacing w:line="240" w:lineRule="auto"/>
        <w:ind w:left="0" w:right="-122"/>
        <w:rPr>
          <w:lang w:eastAsia="en-GB"/>
        </w:rPr>
      </w:pPr>
      <w:r>
        <w:rPr>
          <w:lang w:eastAsia="en-GB"/>
        </w:rPr>
        <w:t xml:space="preserve">   |         | Network     |  |  |  |  |  |  |  |  |  |  |  |  |  |  |</w:t>
      </w:r>
    </w:p>
    <w:p w:rsidR="00E12588" w:rsidRDefault="00E12588" w:rsidP="006A3610">
      <w:pPr>
        <w:pStyle w:val="RFCFigure"/>
        <w:spacing w:line="240" w:lineRule="auto"/>
        <w:ind w:left="0" w:right="-122"/>
        <w:rPr>
          <w:lang w:eastAsia="en-GB"/>
        </w:rPr>
      </w:pPr>
      <w:r>
        <w:rPr>
          <w:lang w:eastAsia="en-GB"/>
        </w:rPr>
        <w:t xml:space="preserve">   |         | Service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Underlay    |  |  |  |  |  |  |  |  |  |  |  |  |  |  |</w:t>
      </w:r>
    </w:p>
    <w:p w:rsidR="00E12588" w:rsidRDefault="00E12588" w:rsidP="006A3610">
      <w:pPr>
        <w:pStyle w:val="RFCFigure"/>
        <w:spacing w:line="240" w:lineRule="auto"/>
        <w:ind w:left="0" w:right="-122"/>
        <w:rPr>
          <w:lang w:eastAsia="en-GB"/>
        </w:rPr>
      </w:pPr>
      <w:r>
        <w:rPr>
          <w:lang w:eastAsia="en-GB"/>
        </w:rPr>
        <w:t xml:space="preserve">   |         | Network     |  |  |  |  |  |  |  |  |  |  |  |  |  |  |</w:t>
      </w:r>
    </w:p>
    <w:p w:rsidR="00E12588" w:rsidRDefault="00E12588" w:rsidP="006A3610">
      <w:pPr>
        <w:pStyle w:val="RFCFigure"/>
        <w:spacing w:line="240" w:lineRule="auto"/>
        <w:ind w:left="0" w:right="-122"/>
        <w:rPr>
          <w:lang w:eastAsia="en-GB"/>
        </w:rPr>
      </w:pPr>
      <w:r>
        <w:rPr>
          <w:lang w:eastAsia="en-GB"/>
        </w:rPr>
        <w:t xml:space="preserve">   |         | Resource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Operational |  |  |  |  |  |  |  |  |  |  |  |  |  |  |</w:t>
      </w:r>
    </w:p>
    <w:p w:rsidR="00E12588" w:rsidRDefault="00E12588" w:rsidP="006A3610">
      <w:pPr>
        <w:pStyle w:val="RFCFigure"/>
        <w:spacing w:line="240" w:lineRule="auto"/>
        <w:ind w:left="0" w:right="-122"/>
        <w:rPr>
          <w:lang w:eastAsia="en-GB"/>
        </w:rPr>
      </w:pPr>
      <w:r>
        <w:rPr>
          <w:lang w:eastAsia="en-GB"/>
        </w:rPr>
        <w:t xml:space="preserve">   |         | Task Intent |  |  |  |  |  |  |  |  |  |  |  |  |  |  |</w:t>
      </w:r>
    </w:p>
    <w:p w:rsidR="00E12588" w:rsidRDefault="00E12588" w:rsidP="006A3610">
      <w:pPr>
        <w:pStyle w:val="RFCFigure"/>
        <w:spacing w:line="240" w:lineRule="auto"/>
        <w:ind w:left="0" w:right="-122"/>
        <w:rPr>
          <w:lang w:eastAsia="en-GB"/>
        </w:rPr>
      </w:pPr>
      <w:r>
        <w:rPr>
          <w:lang w:eastAsia="en-GB"/>
        </w:rPr>
        <w:t xml:space="preserve">   |         +-------------+--+--+--+--+--+--+--+--+--+--+--+--+--+--+</w:t>
      </w:r>
    </w:p>
    <w:p w:rsidR="00E12588" w:rsidRDefault="00E12588" w:rsidP="006A3610">
      <w:pPr>
        <w:pStyle w:val="RFCFigure"/>
        <w:spacing w:line="240" w:lineRule="auto"/>
        <w:ind w:left="0" w:right="-122"/>
        <w:rPr>
          <w:lang w:eastAsia="en-GB"/>
        </w:rPr>
      </w:pPr>
      <w:r>
        <w:rPr>
          <w:lang w:eastAsia="en-GB"/>
        </w:rPr>
        <w:t xml:space="preserve">   |         | Strategy    |  |  |  |  |  |  |  |  |  |  |  |  |  |  |</w:t>
      </w:r>
    </w:p>
    <w:p w:rsidR="00E12588" w:rsidRDefault="00E12588" w:rsidP="006A3610">
      <w:pPr>
        <w:pStyle w:val="RFCFigure"/>
        <w:spacing w:line="240" w:lineRule="auto"/>
        <w:ind w:left="0" w:right="-122"/>
        <w:rPr>
          <w:lang w:eastAsia="en-GB"/>
        </w:rPr>
      </w:pPr>
      <w:r>
        <w:rPr>
          <w:lang w:eastAsia="en-GB"/>
        </w:rPr>
        <w:t xml:space="preserve">   |         | Intent      |  |  |  |  |  |  |  |  |  |  |  |  |  |  |</w:t>
      </w:r>
    </w:p>
    <w:p w:rsidR="00E12588" w:rsidRPr="00B30945" w:rsidRDefault="00E12588" w:rsidP="00B30945">
      <w:pPr>
        <w:pStyle w:val="RFCFigure"/>
        <w:spacing w:line="240" w:lineRule="auto"/>
        <w:ind w:left="0" w:right="-122"/>
        <w:rPr>
          <w:lang w:eastAsia="en-GB"/>
        </w:rPr>
      </w:pPr>
      <w:r>
        <w:rPr>
          <w:lang w:eastAsia="en-GB"/>
        </w:rPr>
        <w:t xml:space="preserve">   +---------+-------------+--+--+--+--+--+--+--+--+--+--+--+--+--+--+</w:t>
      </w:r>
    </w:p>
    <w:p w:rsidR="00E12588" w:rsidRDefault="00E12588" w:rsidP="00B30945">
      <w:pPr>
        <w:pStyle w:val="RFCFigure"/>
        <w:ind w:right="-122"/>
        <w:rPr>
          <w:sz w:val="20"/>
          <w:szCs w:val="20"/>
          <w:lang w:eastAsia="en-GB"/>
        </w:rPr>
      </w:pPr>
    </w:p>
    <w:p w:rsidR="00D42294" w:rsidRPr="00ED040D" w:rsidRDefault="00E12588" w:rsidP="00B30945">
      <w:pPr>
        <w:pStyle w:val="RFCFigure"/>
        <w:ind w:right="-122"/>
        <w:rPr>
          <w:sz w:val="20"/>
          <w:szCs w:val="20"/>
          <w:lang w:eastAsia="en-GB"/>
        </w:rPr>
      </w:pPr>
      <w:r>
        <w:rPr>
          <w:sz w:val="20"/>
          <w:szCs w:val="20"/>
          <w:lang w:eastAsia="en-GB"/>
        </w:rPr>
        <w:br w:type="page"/>
      </w:r>
    </w:p>
    <w:p w:rsidR="00547B37" w:rsidRPr="00416A91" w:rsidRDefault="00547B37" w:rsidP="00B30945">
      <w:pPr>
        <w:pStyle w:val="21"/>
        <w:ind w:right="-122"/>
      </w:pPr>
      <w:bookmarkStart w:id="121" w:name="_Toc46848427"/>
      <w:r w:rsidRPr="00416A91">
        <w:lastRenderedPageBreak/>
        <w:t xml:space="preserve">Intent Classification </w:t>
      </w:r>
      <w:r w:rsidR="000644CD">
        <w:t xml:space="preserve">for </w:t>
      </w:r>
      <w:r w:rsidRPr="00416A91">
        <w:t>Enterprise Solution</w:t>
      </w:r>
      <w:bookmarkEnd w:id="121"/>
    </w:p>
    <w:p w:rsidR="00913C28" w:rsidRPr="00416A91" w:rsidRDefault="00913C28" w:rsidP="00B30945">
      <w:pPr>
        <w:pStyle w:val="31"/>
        <w:ind w:right="-122"/>
      </w:pPr>
      <w:bookmarkStart w:id="122" w:name="_Toc46848428"/>
      <w:r w:rsidRPr="00416A91">
        <w:t>Intent Users and Intent Types</w:t>
      </w:r>
      <w:bookmarkEnd w:id="122"/>
    </w:p>
    <w:p w:rsidR="00913C28" w:rsidRDefault="00913C28" w:rsidP="00B30945">
      <w:pPr>
        <w:ind w:right="-122"/>
      </w:pPr>
      <w:r w:rsidRPr="00416A91">
        <w:t xml:space="preserve">The following table describes the Intent Users in </w:t>
      </w:r>
      <w:r w:rsidR="009C4C52" w:rsidRPr="00812C5A">
        <w:t>Enterprise Solutions</w:t>
      </w:r>
      <w:r w:rsidR="00FB65A9" w:rsidRPr="00416A91">
        <w:t xml:space="preserve"> and their Intent Types</w:t>
      </w:r>
      <w:r w:rsidRPr="00416A91">
        <w:t>.</w:t>
      </w:r>
    </w:p>
    <w:p w:rsidR="004F1DD2" w:rsidRDefault="004F1DD2" w:rsidP="00B30945">
      <w:pPr>
        <w:spacing w:after="0" w:line="240" w:lineRule="auto"/>
        <w:ind w:right="-122"/>
      </w:pPr>
      <w:r>
        <w:t>+--------------+-------------+-------------------------------------+</w:t>
      </w:r>
    </w:p>
    <w:p w:rsidR="004F1DD2" w:rsidRDefault="004F1DD2" w:rsidP="00B30945">
      <w:pPr>
        <w:spacing w:after="0" w:line="240" w:lineRule="auto"/>
        <w:ind w:left="0" w:right="-122"/>
      </w:pPr>
      <w:r>
        <w:t xml:space="preserve">   | Intent User  | Intent Type |    Intent Type Description          |</w:t>
      </w:r>
    </w:p>
    <w:p w:rsidR="004F1DD2" w:rsidRDefault="004F1DD2" w:rsidP="00B30945">
      <w:pPr>
        <w:spacing w:after="0" w:line="240" w:lineRule="auto"/>
        <w:ind w:left="0" w:right="-122"/>
      </w:pPr>
      <w:r>
        <w:t xml:space="preserve">   +--------------+---------------------------------------------------+</w:t>
      </w:r>
    </w:p>
    <w:p w:rsidR="004F1DD2" w:rsidRDefault="004F1DD2" w:rsidP="00B30945">
      <w:pPr>
        <w:spacing w:after="0" w:line="240" w:lineRule="auto"/>
        <w:ind w:left="0" w:right="-122"/>
      </w:pPr>
      <w:r>
        <w:t xml:space="preserve">   | End-User     | End-User    | Enterprise End-User Self-Service or |</w:t>
      </w:r>
    </w:p>
    <w:p w:rsidR="004F1DD2" w:rsidRDefault="004F1DD2" w:rsidP="00B30945">
      <w:pPr>
        <w:spacing w:after="0" w:line="240" w:lineRule="auto"/>
        <w:ind w:left="0" w:right="-122"/>
      </w:pPr>
      <w:r>
        <w:t xml:space="preserve">   |              | Intent      | Applications, Enterprise may have   |</w:t>
      </w:r>
    </w:p>
    <w:p w:rsidR="004F1DD2" w:rsidRDefault="004F1DD2" w:rsidP="00B30945">
      <w:pPr>
        <w:spacing w:after="0" w:line="240" w:lineRule="auto"/>
        <w:ind w:left="0" w:right="-122"/>
      </w:pPr>
      <w:r>
        <w:t xml:space="preserve">   |              |             | multiple types of End-Users.        |</w:t>
      </w:r>
    </w:p>
    <w:p w:rsidR="004F1DD2" w:rsidRDefault="004F1DD2" w:rsidP="00B30945">
      <w:pPr>
        <w:spacing w:after="0" w:line="240" w:lineRule="auto"/>
        <w:ind w:left="0" w:right="-122"/>
      </w:pPr>
      <w:r>
        <w:t xml:space="preserve">   |              |             | Example: Request access to VPN      |</w:t>
      </w:r>
    </w:p>
    <w:p w:rsidR="004F1DD2" w:rsidRDefault="004F1DD2" w:rsidP="00B30945">
      <w:pPr>
        <w:spacing w:after="0" w:line="240" w:lineRule="auto"/>
        <w:ind w:left="0" w:right="-122"/>
      </w:pPr>
      <w:r>
        <w:t xml:space="preserve">   |              |             | service.                            |</w:t>
      </w:r>
    </w:p>
    <w:p w:rsidR="004F1DD2" w:rsidRDefault="004F1DD2" w:rsidP="00B30945">
      <w:pPr>
        <w:spacing w:after="0" w:line="240" w:lineRule="auto"/>
        <w:ind w:left="0" w:right="-122"/>
      </w:pPr>
      <w:r>
        <w:t xml:space="preserve">   |              |             | Request video conference between    |</w:t>
      </w:r>
    </w:p>
    <w:p w:rsidR="004F1DD2" w:rsidRDefault="004F1DD2" w:rsidP="00B30945">
      <w:pPr>
        <w:spacing w:after="0" w:line="240" w:lineRule="auto"/>
        <w:ind w:left="0" w:right="-122"/>
      </w:pPr>
      <w:r>
        <w:t xml:space="preserve">   |              |             | user A and B.                       |</w:t>
      </w:r>
    </w:p>
    <w:p w:rsidR="004F1DD2" w:rsidRDefault="004F1DD2" w:rsidP="00B30945">
      <w:pPr>
        <w:spacing w:after="0" w:line="240" w:lineRule="auto"/>
        <w:ind w:left="0" w:right="-122"/>
      </w:pPr>
      <w:r>
        <w:t xml:space="preserve">   |              +---------------------------------------------------+</w:t>
      </w:r>
    </w:p>
    <w:p w:rsidR="004F1DD2" w:rsidRDefault="004F1DD2" w:rsidP="00B30945">
      <w:pPr>
        <w:spacing w:after="0" w:line="240" w:lineRule="auto"/>
        <w:ind w:left="0" w:right="-122"/>
      </w:pPr>
      <w:r>
        <w:t xml:space="preserve">   |              | Strategy    | This includes models and policy     |</w:t>
      </w:r>
    </w:p>
    <w:p w:rsidR="004F1DD2" w:rsidRDefault="004F1DD2" w:rsidP="00B30945">
      <w:pPr>
        <w:spacing w:after="0" w:line="240" w:lineRule="auto"/>
        <w:ind w:left="0" w:right="-122"/>
      </w:pPr>
      <w:r>
        <w:t xml:space="preserve">   |              | Intent      | intents designed by End-Users to be |</w:t>
      </w:r>
    </w:p>
    <w:p w:rsidR="004F1DD2" w:rsidRDefault="004F1DD2" w:rsidP="00B30945">
      <w:pPr>
        <w:spacing w:after="0" w:line="240" w:lineRule="auto"/>
        <w:ind w:left="0" w:right="-122"/>
      </w:pPr>
      <w:r>
        <w:t xml:space="preserve">   |              |             | used by End-User Intents and their  |</w:t>
      </w:r>
    </w:p>
    <w:p w:rsidR="004F1DD2" w:rsidRDefault="004F1DD2" w:rsidP="00B30945">
      <w:pPr>
        <w:spacing w:after="0" w:line="240" w:lineRule="auto"/>
        <w:ind w:left="0" w:right="-122"/>
      </w:pPr>
      <w:r>
        <w:t xml:space="preserve">   |              |             | Applications.                       |</w:t>
      </w:r>
    </w:p>
    <w:p w:rsidR="004F1DD2" w:rsidRDefault="004F1DD2" w:rsidP="00B30945">
      <w:pPr>
        <w:spacing w:after="0" w:line="240" w:lineRule="auto"/>
        <w:ind w:left="0" w:right="-122"/>
      </w:pPr>
      <w:r>
        <w:t xml:space="preserve">   |              |             | Example: Create a video conference  |</w:t>
      </w:r>
    </w:p>
    <w:p w:rsidR="004F1DD2" w:rsidRDefault="004F1DD2" w:rsidP="00B30945">
      <w:pPr>
        <w:spacing w:after="0" w:line="240" w:lineRule="auto"/>
        <w:ind w:left="0" w:right="-122"/>
      </w:pPr>
      <w:r>
        <w:t xml:space="preserve">   |              |             | type for a weekly meeting.          |</w:t>
      </w:r>
    </w:p>
    <w:p w:rsidR="004F1DD2" w:rsidRDefault="004F1DD2" w:rsidP="00B30945">
      <w:pPr>
        <w:spacing w:after="0" w:line="240" w:lineRule="auto"/>
        <w:ind w:left="0" w:right="-122"/>
      </w:pPr>
      <w:r>
        <w:t xml:space="preserve">   +------------------------------------------------------------------+</w:t>
      </w:r>
    </w:p>
    <w:p w:rsidR="004F1DD2" w:rsidRDefault="004F1DD2" w:rsidP="00B30945">
      <w:pPr>
        <w:spacing w:after="0" w:line="240" w:lineRule="auto"/>
        <w:ind w:left="0" w:right="-122"/>
      </w:pPr>
      <w:r>
        <w:t xml:space="preserve">   |Administrator | Network     | Service provided by the             |</w:t>
      </w:r>
    </w:p>
    <w:p w:rsidR="004F1DD2" w:rsidRDefault="004F1DD2" w:rsidP="00B30945">
      <w:pPr>
        <w:spacing w:after="0" w:line="240" w:lineRule="auto"/>
        <w:ind w:left="0" w:right="-122"/>
      </w:pPr>
      <w:r>
        <w:t xml:space="preserve">   | (internal or | Service     | Administrator to the End-Users      |</w:t>
      </w:r>
    </w:p>
    <w:p w:rsidR="004F1DD2" w:rsidRDefault="004F1DD2" w:rsidP="00B30945">
      <w:pPr>
        <w:spacing w:after="0" w:line="240" w:lineRule="auto"/>
        <w:ind w:left="0" w:right="-122"/>
      </w:pPr>
      <w:r>
        <w:t xml:space="preserve">   | MSP)         | Intent      | and their Applications.             |</w:t>
      </w:r>
    </w:p>
    <w:p w:rsidR="004F1DD2" w:rsidRDefault="004F1DD2" w:rsidP="00B30945">
      <w:pPr>
        <w:spacing w:after="0" w:line="240" w:lineRule="auto"/>
        <w:ind w:left="0" w:right="-122"/>
      </w:pPr>
      <w:r>
        <w:t xml:space="preserve">   |              |             | Example: For any user of application|</w:t>
      </w:r>
    </w:p>
    <w:p w:rsidR="004F1DD2" w:rsidRDefault="004F1DD2" w:rsidP="00B30945">
      <w:pPr>
        <w:spacing w:after="0" w:line="240" w:lineRule="auto"/>
        <w:ind w:left="0" w:right="-122"/>
      </w:pPr>
      <w:r>
        <w:t xml:space="preserve">   |              |             | X, the arrival time of hologram     |</w:t>
      </w:r>
    </w:p>
    <w:p w:rsidR="004F1DD2" w:rsidRDefault="004F1DD2" w:rsidP="00B30945">
      <w:pPr>
        <w:spacing w:after="0" w:line="240" w:lineRule="auto"/>
        <w:ind w:left="0" w:right="-122"/>
      </w:pPr>
      <w:r>
        <w:t xml:space="preserve">   |              |             | objects of all the remote tele-     |</w:t>
      </w:r>
    </w:p>
    <w:p w:rsidR="004F1DD2" w:rsidRDefault="004F1DD2" w:rsidP="00B30945">
      <w:pPr>
        <w:spacing w:after="0" w:line="240" w:lineRule="auto"/>
        <w:ind w:left="0" w:right="-122"/>
      </w:pPr>
      <w:r>
        <w:t xml:space="preserve">   |              |             | presenters should be synchronised   |</w:t>
      </w:r>
    </w:p>
    <w:p w:rsidR="004F1DD2" w:rsidRDefault="004F1DD2" w:rsidP="00B30945">
      <w:pPr>
        <w:spacing w:after="0" w:line="240" w:lineRule="auto"/>
        <w:ind w:left="0" w:right="-122"/>
      </w:pPr>
      <w:r>
        <w:t xml:space="preserve">   |              |             | within 50ms to reach the destination|</w:t>
      </w:r>
    </w:p>
    <w:p w:rsidR="004F1DD2" w:rsidRDefault="004F1DD2" w:rsidP="00B30945">
      <w:pPr>
        <w:spacing w:after="0" w:line="240" w:lineRule="auto"/>
        <w:ind w:left="0" w:right="-122"/>
      </w:pPr>
      <w:r>
        <w:t xml:space="preserve">   |              |             | viewer for each conversation session|</w:t>
      </w:r>
    </w:p>
    <w:p w:rsidR="004F1DD2" w:rsidRDefault="004F1DD2" w:rsidP="00B30945">
      <w:pPr>
        <w:spacing w:after="0" w:line="240" w:lineRule="auto"/>
        <w:ind w:left="0" w:right="-122"/>
      </w:pPr>
      <w:r>
        <w:t xml:space="preserve">   |              |             | Create management VPN connectivity  |</w:t>
      </w:r>
    </w:p>
    <w:p w:rsidR="004F1DD2" w:rsidRDefault="004F1DD2" w:rsidP="00B30945">
      <w:pPr>
        <w:spacing w:after="0" w:line="240" w:lineRule="auto"/>
        <w:ind w:left="0" w:right="-122"/>
      </w:pPr>
      <w:r>
        <w:t xml:space="preserve">   |              |             | for type of service A.              |</w:t>
      </w:r>
    </w:p>
    <w:p w:rsidR="004F1DD2" w:rsidRDefault="004F1DD2" w:rsidP="00B30945">
      <w:pPr>
        <w:spacing w:after="0" w:line="240" w:lineRule="auto"/>
        <w:ind w:left="0" w:right="-122"/>
      </w:pPr>
      <w:r>
        <w:t xml:space="preserve">   +------------------------------------------------------------------+</w:t>
      </w:r>
    </w:p>
    <w:p w:rsidR="004F1DD2" w:rsidRDefault="004F1DD2" w:rsidP="00B30945">
      <w:pPr>
        <w:spacing w:after="0" w:line="240" w:lineRule="auto"/>
        <w:ind w:left="0" w:right="-122"/>
      </w:pPr>
      <w:r>
        <w:t xml:space="preserve">   |              | Network     | Administrator requires network wide |</w:t>
      </w:r>
    </w:p>
    <w:p w:rsidR="004F1DD2" w:rsidRDefault="004F1DD2" w:rsidP="00B30945">
      <w:pPr>
        <w:spacing w:after="0" w:line="240" w:lineRule="auto"/>
        <w:ind w:left="0" w:right="-122"/>
      </w:pPr>
      <w:r>
        <w:t xml:space="preserve">   |              | Intent      | configuration (e.g. underlay,       |</w:t>
      </w:r>
    </w:p>
    <w:p w:rsidR="004F1DD2" w:rsidRDefault="004F1DD2" w:rsidP="00B30945">
      <w:pPr>
        <w:spacing w:after="0" w:line="240" w:lineRule="auto"/>
        <w:ind w:left="0" w:right="-122"/>
      </w:pPr>
      <w:r>
        <w:t xml:space="preserve">   |              |             | campus) or resource configuration   |</w:t>
      </w:r>
    </w:p>
    <w:p w:rsidR="004F1DD2" w:rsidRDefault="004F1DD2" w:rsidP="00B30945">
      <w:pPr>
        <w:spacing w:after="0" w:line="240" w:lineRule="auto"/>
        <w:ind w:left="0" w:right="-122"/>
      </w:pPr>
      <w:r>
        <w:t xml:space="preserve">   |              |             | (switches, routers, policies).      |</w:t>
      </w:r>
    </w:p>
    <w:p w:rsidR="004F1DD2" w:rsidRDefault="004F1DD2" w:rsidP="00B30945">
      <w:pPr>
        <w:spacing w:after="0" w:line="240" w:lineRule="auto"/>
        <w:ind w:left="0" w:right="-122"/>
      </w:pPr>
      <w:r>
        <w:t xml:space="preserve">   |              |             | Example: Configure switches in      |</w:t>
      </w:r>
    </w:p>
    <w:p w:rsidR="004F1DD2" w:rsidRDefault="004F1DD2" w:rsidP="00B30945">
      <w:pPr>
        <w:spacing w:after="0" w:line="240" w:lineRule="auto"/>
        <w:ind w:left="0" w:right="-122"/>
      </w:pPr>
      <w:r>
        <w:lastRenderedPageBreak/>
        <w:t xml:space="preserve">   |              |             | campus network 1 to prioritise      |</w:t>
      </w:r>
    </w:p>
    <w:p w:rsidR="004F1DD2" w:rsidRDefault="004F1DD2" w:rsidP="00B30945">
      <w:pPr>
        <w:spacing w:after="0" w:line="240" w:lineRule="auto"/>
        <w:ind w:left="0" w:right="-122"/>
      </w:pPr>
      <w:r>
        <w:t xml:space="preserve">   |              |             | traffic of type A.                  |</w:t>
      </w:r>
    </w:p>
    <w:p w:rsidR="004F1DD2" w:rsidRDefault="004F1DD2" w:rsidP="00B30945">
      <w:pPr>
        <w:spacing w:after="0" w:line="240" w:lineRule="auto"/>
        <w:ind w:left="0" w:right="-122"/>
      </w:pPr>
      <w:r>
        <w:t xml:space="preserve">   |              |             | Configure Youtube as business       |</w:t>
      </w:r>
    </w:p>
    <w:p w:rsidR="004F1DD2" w:rsidRDefault="004F1DD2" w:rsidP="00B30945">
      <w:pPr>
        <w:spacing w:after="0" w:line="240" w:lineRule="auto"/>
        <w:ind w:left="0" w:right="-122"/>
      </w:pPr>
      <w:r>
        <w:t xml:space="preserve">   |              |             | non-relevant.                       |</w:t>
      </w:r>
    </w:p>
    <w:p w:rsidR="004F1DD2" w:rsidRDefault="004F1DD2" w:rsidP="00B30945">
      <w:pPr>
        <w:spacing w:after="0" w:line="240" w:lineRule="auto"/>
        <w:ind w:left="0" w:right="-122"/>
      </w:pPr>
      <w:r>
        <w:t xml:space="preserve">   |              +---------------------------------------------------+</w:t>
      </w:r>
    </w:p>
    <w:p w:rsidR="004F1DD2" w:rsidRDefault="004F1DD2" w:rsidP="00B30945">
      <w:pPr>
        <w:spacing w:after="0" w:line="240" w:lineRule="auto"/>
        <w:ind w:left="0" w:right="-122"/>
      </w:pPr>
      <w:r>
        <w:t xml:space="preserve">   |              | Operational | Administrator requests execution of |</w:t>
      </w:r>
    </w:p>
    <w:p w:rsidR="004F1DD2" w:rsidRDefault="004F1DD2" w:rsidP="00B30945">
      <w:pPr>
        <w:spacing w:after="0" w:line="240" w:lineRule="auto"/>
        <w:ind w:right="-122"/>
      </w:pPr>
      <w:r>
        <w:t>|              | Task Intent | any automated task other than       |</w:t>
      </w:r>
    </w:p>
    <w:p w:rsidR="004F1DD2" w:rsidRDefault="004F1DD2" w:rsidP="006A3610">
      <w:pPr>
        <w:spacing w:after="0" w:line="240" w:lineRule="auto"/>
        <w:ind w:left="0" w:right="-122"/>
      </w:pPr>
      <w:r>
        <w:t xml:space="preserve">   |              |             | Network Service Intents and Network |</w:t>
      </w:r>
    </w:p>
    <w:p w:rsidR="004F1DD2" w:rsidRDefault="004F1DD2" w:rsidP="006A3610">
      <w:pPr>
        <w:spacing w:after="0" w:line="240" w:lineRule="auto"/>
        <w:ind w:left="0" w:right="-122"/>
      </w:pPr>
      <w:r>
        <w:t xml:space="preserve">   |              |             | Intents.                            |</w:t>
      </w:r>
    </w:p>
    <w:p w:rsidR="004F1DD2" w:rsidRDefault="004F1DD2" w:rsidP="006A3610">
      <w:pPr>
        <w:spacing w:after="0" w:line="240" w:lineRule="auto"/>
        <w:ind w:left="0" w:right="-122"/>
      </w:pPr>
      <w:r>
        <w:t xml:space="preserve">   |              |             | Example: Request network security   |</w:t>
      </w:r>
    </w:p>
    <w:p w:rsidR="004F1DD2" w:rsidRDefault="004F1DD2" w:rsidP="006A3610">
      <w:pPr>
        <w:spacing w:after="0" w:line="240" w:lineRule="auto"/>
        <w:ind w:left="0" w:right="-122"/>
      </w:pPr>
      <w:r>
        <w:t xml:space="preserve">   |              |             | automated tasks such as Web         |</w:t>
      </w:r>
    </w:p>
    <w:p w:rsidR="004F1DD2" w:rsidRDefault="004F1DD2" w:rsidP="006A3610">
      <w:pPr>
        <w:spacing w:after="0" w:line="240" w:lineRule="auto"/>
        <w:ind w:left="0" w:right="-122"/>
      </w:pPr>
      <w:r>
        <w:t xml:space="preserve">   |              |             | filtering and DDOS cloud protection.|</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Strategy    | Administrator designs models, policy|</w:t>
      </w:r>
    </w:p>
    <w:p w:rsidR="004F1DD2" w:rsidRDefault="004F1DD2" w:rsidP="006A3610">
      <w:pPr>
        <w:spacing w:after="0" w:line="240" w:lineRule="auto"/>
        <w:ind w:left="0" w:right="-122"/>
      </w:pPr>
      <w:r>
        <w:t xml:space="preserve">   |              | Intent      | intents and workflows to be used by |</w:t>
      </w:r>
    </w:p>
    <w:p w:rsidR="004F1DD2" w:rsidRDefault="004F1DD2" w:rsidP="006A3610">
      <w:pPr>
        <w:spacing w:after="0" w:line="240" w:lineRule="auto"/>
        <w:ind w:left="0" w:right="-122"/>
      </w:pPr>
      <w:r>
        <w:t xml:space="preserve">   |              |             | other intents. Automate any tasks   |</w:t>
      </w:r>
    </w:p>
    <w:p w:rsidR="004F1DD2" w:rsidRDefault="004F1DD2" w:rsidP="006A3610">
      <w:pPr>
        <w:spacing w:after="0" w:line="240" w:lineRule="auto"/>
        <w:ind w:left="0" w:right="-122"/>
      </w:pPr>
      <w:r>
        <w:t xml:space="preserve">   |              |             | that Administrator often performs.  |</w:t>
      </w:r>
    </w:p>
    <w:p w:rsidR="004F1DD2" w:rsidRDefault="004F1DD2" w:rsidP="006A3610">
      <w:pPr>
        <w:spacing w:after="0" w:line="240" w:lineRule="auto"/>
        <w:ind w:left="0" w:right="-122"/>
      </w:pPr>
      <w:r>
        <w:t xml:space="preserve">   |              |             | Example: In case of emergency,      |</w:t>
      </w:r>
    </w:p>
    <w:p w:rsidR="004F1DD2" w:rsidRDefault="004F1DD2" w:rsidP="006A3610">
      <w:pPr>
        <w:spacing w:after="0" w:line="240" w:lineRule="auto"/>
        <w:ind w:left="0" w:right="-122"/>
      </w:pPr>
      <w:r>
        <w:t xml:space="preserve">   |              |             | automatically shift all traffic of  |</w:t>
      </w:r>
    </w:p>
    <w:p w:rsidR="004F1DD2" w:rsidRDefault="004F1DD2" w:rsidP="006A3610">
      <w:pPr>
        <w:spacing w:after="0" w:line="240" w:lineRule="auto"/>
        <w:ind w:left="0" w:right="-122"/>
      </w:pPr>
      <w:r>
        <w:t xml:space="preserve">   |              |             | type A through network N.           |</w:t>
      </w:r>
    </w:p>
    <w:p w:rsidR="004F1DD2" w:rsidRDefault="004F1DD2" w:rsidP="006A3610">
      <w:pPr>
        <w:spacing w:after="0" w:line="240" w:lineRule="auto"/>
        <w:ind w:left="0" w:right="-122"/>
      </w:pPr>
      <w:r>
        <w:t xml:space="preserve">   |              |             |                                     |</w:t>
      </w:r>
    </w:p>
    <w:p w:rsidR="004F1DD2" w:rsidRDefault="004F1DD2" w:rsidP="006A3610">
      <w:pPr>
        <w:spacing w:after="0" w:line="240" w:lineRule="auto"/>
        <w:ind w:left="0" w:right="-122"/>
      </w:pPr>
      <w:r>
        <w:t xml:space="preserve">   +--------------+-------------+-------------------------------------+</w:t>
      </w:r>
    </w:p>
    <w:p w:rsidR="004F1DD2" w:rsidRDefault="004F1DD2" w:rsidP="006A3610">
      <w:pPr>
        <w:spacing w:after="0" w:line="240" w:lineRule="auto"/>
        <w:ind w:left="0" w:right="-122"/>
      </w:pPr>
      <w:r>
        <w:t xml:space="preserve">   | Application  | End-User    | End-User Service / Application      |</w:t>
      </w:r>
    </w:p>
    <w:p w:rsidR="004F1DD2" w:rsidRDefault="004F1DD2" w:rsidP="006A3610">
      <w:pPr>
        <w:spacing w:after="0" w:line="240" w:lineRule="auto"/>
        <w:ind w:left="0" w:right="-122"/>
      </w:pPr>
      <w:r>
        <w:t xml:space="preserve">   | Developer    | Intent      | Intent API provided to the          |</w:t>
      </w:r>
    </w:p>
    <w:p w:rsidR="004F1DD2" w:rsidRDefault="004F1DD2" w:rsidP="006A3610">
      <w:pPr>
        <w:spacing w:after="0" w:line="240" w:lineRule="auto"/>
        <w:ind w:left="0" w:right="-122"/>
      </w:pPr>
      <w:r>
        <w:t xml:space="preserve">   |              |             | Application Developers.             |</w:t>
      </w:r>
    </w:p>
    <w:p w:rsidR="004F1DD2" w:rsidRDefault="004F1DD2" w:rsidP="006A3610">
      <w:pPr>
        <w:spacing w:after="0" w:line="240" w:lineRule="auto"/>
        <w:ind w:left="0" w:right="-122"/>
      </w:pPr>
      <w:r>
        <w:t xml:space="preserve">   |              |             | Example: API for request to open a  |</w:t>
      </w:r>
    </w:p>
    <w:p w:rsidR="004F1DD2" w:rsidRDefault="004F1DD2" w:rsidP="006A3610">
      <w:pPr>
        <w:spacing w:after="0" w:line="240" w:lineRule="auto"/>
        <w:ind w:left="0" w:right="-122"/>
      </w:pPr>
      <w:r>
        <w:t xml:space="preserve">   |              |             | VPN service.                        |</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Network     | Network Service API Provided to     |</w:t>
      </w:r>
    </w:p>
    <w:p w:rsidR="004F1DD2" w:rsidRDefault="004F1DD2" w:rsidP="006A3610">
      <w:pPr>
        <w:spacing w:after="0" w:line="240" w:lineRule="auto"/>
        <w:ind w:left="0" w:right="-122"/>
      </w:pPr>
      <w:r>
        <w:t xml:space="preserve">   |              | Service     | Application Developers.             |</w:t>
      </w:r>
    </w:p>
    <w:p w:rsidR="004F1DD2" w:rsidRDefault="004F1DD2" w:rsidP="006A3610">
      <w:pPr>
        <w:spacing w:after="0" w:line="240" w:lineRule="auto"/>
        <w:ind w:left="0" w:right="-122"/>
      </w:pPr>
      <w:r>
        <w:t xml:space="preserve">   |              | Intent      | Example: API for request network    |</w:t>
      </w:r>
    </w:p>
    <w:p w:rsidR="004F1DD2" w:rsidRDefault="004F1DD2" w:rsidP="006A3610">
      <w:pPr>
        <w:spacing w:after="0" w:line="240" w:lineRule="auto"/>
        <w:ind w:left="0" w:right="-122"/>
      </w:pPr>
      <w:r>
        <w:t xml:space="preserve">   |              |             | bandwidth and latency for           |</w:t>
      </w:r>
    </w:p>
    <w:p w:rsidR="004F1DD2" w:rsidRDefault="004F1DD2" w:rsidP="006A3610">
      <w:pPr>
        <w:spacing w:after="0" w:line="240" w:lineRule="auto"/>
        <w:ind w:left="0" w:right="-122"/>
      </w:pPr>
      <w:r>
        <w:t xml:space="preserve">   |              |             | hosting video conference.           |</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Network     | Network API Provided to Application |</w:t>
      </w:r>
    </w:p>
    <w:p w:rsidR="004F1DD2" w:rsidRDefault="004F1DD2" w:rsidP="006A3610">
      <w:pPr>
        <w:spacing w:after="0" w:line="240" w:lineRule="auto"/>
        <w:ind w:left="0" w:right="-122"/>
      </w:pPr>
      <w:r>
        <w:t xml:space="preserve">   |              | Intent      | Developers.                         |</w:t>
      </w:r>
    </w:p>
    <w:p w:rsidR="004F1DD2" w:rsidRDefault="004F1DD2" w:rsidP="006A3610">
      <w:pPr>
        <w:spacing w:after="0" w:line="240" w:lineRule="auto"/>
        <w:ind w:left="0" w:right="-122"/>
      </w:pPr>
      <w:r>
        <w:t xml:space="preserve">   |              |             | Example: API for request of network |</w:t>
      </w:r>
    </w:p>
    <w:p w:rsidR="004F1DD2" w:rsidRDefault="004F1DD2" w:rsidP="006A3610">
      <w:pPr>
        <w:spacing w:after="0" w:line="240" w:lineRule="auto"/>
        <w:ind w:left="0" w:right="-122"/>
      </w:pPr>
      <w:r>
        <w:t xml:space="preserve">   |              |             | devices configuration.              |</w:t>
      </w:r>
    </w:p>
    <w:p w:rsidR="004F1DD2" w:rsidRDefault="004F1DD2" w:rsidP="006A3610">
      <w:pPr>
        <w:spacing w:after="0" w:line="240" w:lineRule="auto"/>
        <w:ind w:left="0" w:right="-122"/>
      </w:pPr>
      <w:r>
        <w:t xml:space="preserve">   |              +---------------------------------------------------+</w:t>
      </w:r>
    </w:p>
    <w:p w:rsidR="004F1DD2" w:rsidRDefault="004F1DD2" w:rsidP="006A3610">
      <w:pPr>
        <w:spacing w:after="0" w:line="240" w:lineRule="auto"/>
        <w:ind w:left="0" w:right="-122"/>
      </w:pPr>
      <w:r>
        <w:t xml:space="preserve">   |              | Operational | Operational Task Intent API provided|</w:t>
      </w:r>
    </w:p>
    <w:p w:rsidR="004F1DD2" w:rsidRDefault="004F1DD2" w:rsidP="006A3610">
      <w:pPr>
        <w:spacing w:after="0" w:line="240" w:lineRule="auto"/>
        <w:ind w:left="0" w:right="-122"/>
      </w:pPr>
      <w:r>
        <w:t xml:space="preserve">   |              | Task Intent | to the trusted Application Developer|</w:t>
      </w:r>
    </w:p>
    <w:p w:rsidR="004F1DD2" w:rsidRDefault="004F1DD2" w:rsidP="006A3610">
      <w:pPr>
        <w:spacing w:after="0" w:line="240" w:lineRule="auto"/>
        <w:ind w:left="0" w:right="-122"/>
      </w:pPr>
      <w:r>
        <w:lastRenderedPageBreak/>
        <w:t xml:space="preserve">   |              |             | (internal DevOps).                  |</w:t>
      </w:r>
    </w:p>
    <w:p w:rsidR="004F1DD2" w:rsidRDefault="004F1DD2" w:rsidP="006A3610">
      <w:pPr>
        <w:spacing w:after="0" w:line="240" w:lineRule="auto"/>
        <w:ind w:left="0" w:right="-122"/>
      </w:pPr>
      <w:r>
        <w:t xml:space="preserve">   |              |             | Example: API for requesting         |</w:t>
      </w:r>
    </w:p>
    <w:p w:rsidR="004F1DD2" w:rsidRDefault="004F1DD2" w:rsidP="006A3610">
      <w:pPr>
        <w:spacing w:after="0" w:line="240" w:lineRule="auto"/>
        <w:ind w:left="0" w:right="-122"/>
      </w:pPr>
      <w:r>
        <w:t xml:space="preserve">   |              |             | automatic monitoring and            |</w:t>
      </w:r>
    </w:p>
    <w:p w:rsidR="004F1DD2" w:rsidRDefault="004F1DD2" w:rsidP="006A3610">
      <w:pPr>
        <w:spacing w:after="0" w:line="240" w:lineRule="auto"/>
        <w:ind w:left="0" w:right="-122"/>
      </w:pPr>
      <w:r>
        <w:t xml:space="preserve">   |              |             | interception for network security   |</w:t>
      </w:r>
    </w:p>
    <w:p w:rsidR="004F1DD2" w:rsidRDefault="004F1DD2" w:rsidP="006A3610">
      <w:pPr>
        <w:spacing w:after="0" w:line="240" w:lineRule="auto"/>
        <w:ind w:left="0" w:right="-122"/>
      </w:pPr>
      <w:r>
        <w:t xml:space="preserve">   |              +---------------------------------------------------+</w:t>
      </w:r>
    </w:p>
    <w:p w:rsidR="004F1DD2" w:rsidRDefault="004F1DD2" w:rsidP="00B30945">
      <w:pPr>
        <w:spacing w:after="0" w:line="240" w:lineRule="auto"/>
        <w:ind w:left="0" w:right="-122"/>
      </w:pPr>
      <w:r>
        <w:t xml:space="preserve">   |              | Strategy    | Application Developer designs       |</w:t>
      </w:r>
    </w:p>
    <w:p w:rsidR="004F1DD2" w:rsidRDefault="004F1DD2" w:rsidP="006A3610">
      <w:pPr>
        <w:spacing w:after="0" w:line="240" w:lineRule="auto"/>
        <w:ind w:left="0" w:right="-122"/>
      </w:pPr>
      <w:r>
        <w:t xml:space="preserve">   |              | Intent      | models, policy intents and building |</w:t>
      </w:r>
    </w:p>
    <w:p w:rsidR="004F1DD2" w:rsidRDefault="004F1DD2" w:rsidP="006A3610">
      <w:pPr>
        <w:spacing w:after="0" w:line="240" w:lineRule="auto"/>
        <w:ind w:left="0" w:right="-122"/>
      </w:pPr>
      <w:r>
        <w:t xml:space="preserve">   |              |             | blocks to be used by other intents. |</w:t>
      </w:r>
    </w:p>
    <w:p w:rsidR="004F1DD2" w:rsidRDefault="004F1DD2" w:rsidP="006A3610">
      <w:pPr>
        <w:spacing w:after="0" w:line="240" w:lineRule="auto"/>
        <w:ind w:left="0" w:right="-122"/>
      </w:pPr>
      <w:r>
        <w:t xml:space="preserve">   |              |             | This is for the trusted internal    |</w:t>
      </w:r>
    </w:p>
    <w:p w:rsidR="004F1DD2" w:rsidRDefault="004F1DD2" w:rsidP="006A3610">
      <w:pPr>
        <w:spacing w:after="0" w:line="240" w:lineRule="auto"/>
        <w:ind w:left="0" w:right="-122"/>
      </w:pPr>
      <w:r>
        <w:t xml:space="preserve">   |              |             | DevOps.                             |</w:t>
      </w:r>
    </w:p>
    <w:p w:rsidR="004F1DD2" w:rsidRDefault="004F1DD2" w:rsidP="006A3610">
      <w:pPr>
        <w:spacing w:after="0" w:line="240" w:lineRule="auto"/>
        <w:ind w:left="0" w:right="-122"/>
      </w:pPr>
      <w:r>
        <w:t xml:space="preserve">   |              |             | Example: API for strategy intent in |</w:t>
      </w:r>
    </w:p>
    <w:p w:rsidR="004F1DD2" w:rsidRDefault="004F1DD2" w:rsidP="006A3610">
      <w:pPr>
        <w:spacing w:after="0" w:line="240" w:lineRule="auto"/>
        <w:ind w:left="0" w:right="-122"/>
      </w:pPr>
      <w:r>
        <w:t xml:space="preserve">   |              |             | case of emergencies.                |</w:t>
      </w:r>
    </w:p>
    <w:p w:rsidR="004F1DD2" w:rsidRDefault="004F1DD2" w:rsidP="006A3610">
      <w:pPr>
        <w:spacing w:after="0" w:line="240" w:lineRule="auto"/>
        <w:ind w:left="0" w:right="-122"/>
      </w:pPr>
      <w:r>
        <w:t xml:space="preserve">   |              |             |                                     |</w:t>
      </w:r>
    </w:p>
    <w:p w:rsidR="004F1DD2" w:rsidRDefault="004F1DD2" w:rsidP="00B30945">
      <w:pPr>
        <w:spacing w:after="0" w:line="240" w:lineRule="auto"/>
        <w:ind w:left="0" w:right="-122"/>
      </w:pPr>
      <w:r>
        <w:t xml:space="preserve">   +--------------+-------------+-------------------------------------+</w:t>
      </w:r>
    </w:p>
    <w:p w:rsidR="006A33B9" w:rsidRPr="00416A91" w:rsidRDefault="006A33B9" w:rsidP="00B30945">
      <w:pPr>
        <w:pStyle w:val="RFCFigure"/>
        <w:ind w:right="-122"/>
      </w:pPr>
    </w:p>
    <w:p w:rsidR="006A33B9" w:rsidRPr="00416A91" w:rsidRDefault="006A33B9" w:rsidP="00B30945">
      <w:pPr>
        <w:pStyle w:val="31"/>
        <w:ind w:right="-122"/>
      </w:pPr>
      <w:bookmarkStart w:id="123" w:name="_Toc46848429"/>
      <w:r w:rsidRPr="00416A91">
        <w:t>Intent Categories</w:t>
      </w:r>
      <w:bookmarkEnd w:id="123"/>
    </w:p>
    <w:p w:rsidR="006A33B9" w:rsidRPr="00416A91" w:rsidRDefault="006A33B9" w:rsidP="00B30945">
      <w:pPr>
        <w:pStyle w:val="RFCFigure"/>
        <w:ind w:right="-122"/>
        <w:rPr>
          <w:szCs w:val="20"/>
          <w:lang w:eastAsia="en-GB"/>
        </w:rPr>
      </w:pPr>
      <w:bookmarkStart w:id="124" w:name="OLE_LINK104"/>
      <w:bookmarkStart w:id="125" w:name="OLE_LINK105"/>
      <w:r w:rsidRPr="00416A91">
        <w:rPr>
          <w:szCs w:val="20"/>
          <w:lang w:eastAsia="en-GB"/>
        </w:rPr>
        <w:t>T</w:t>
      </w:r>
      <w:r w:rsidR="00036B84" w:rsidRPr="00416A91">
        <w:rPr>
          <w:szCs w:val="20"/>
          <w:lang w:eastAsia="en-GB"/>
        </w:rPr>
        <w:t xml:space="preserve">he following are </w:t>
      </w:r>
      <w:r w:rsidRPr="00416A91">
        <w:rPr>
          <w:szCs w:val="20"/>
          <w:lang w:eastAsia="en-GB"/>
        </w:rPr>
        <w:t>the proposed categories:</w:t>
      </w:r>
    </w:p>
    <w:p w:rsidR="006A33B9" w:rsidRPr="00416A91" w:rsidRDefault="006A33B9" w:rsidP="00B30945">
      <w:pPr>
        <w:pStyle w:val="RFCFigure"/>
        <w:numPr>
          <w:ilvl w:val="0"/>
          <w:numId w:val="34"/>
        </w:numPr>
        <w:ind w:right="-122"/>
        <w:rPr>
          <w:szCs w:val="20"/>
          <w:lang w:eastAsia="en-GB"/>
        </w:rPr>
      </w:pPr>
      <w:r w:rsidRPr="00416A91">
        <w:rPr>
          <w:szCs w:val="20"/>
          <w:lang w:eastAsia="en-GB"/>
        </w:rPr>
        <w:t>Intent Scope: C1=Connectivity, C2=Security, C3=Application, C4=QoS</w:t>
      </w:r>
    </w:p>
    <w:p w:rsidR="006A33B9" w:rsidRPr="00416A91" w:rsidRDefault="006C4DDD" w:rsidP="00B30945">
      <w:pPr>
        <w:pStyle w:val="RFCFigure"/>
        <w:numPr>
          <w:ilvl w:val="0"/>
          <w:numId w:val="34"/>
        </w:numPr>
        <w:ind w:right="-122"/>
        <w:rPr>
          <w:szCs w:val="20"/>
          <w:lang w:eastAsia="en-GB"/>
        </w:rPr>
      </w:pPr>
      <w:r w:rsidRPr="00812C5A">
        <w:rPr>
          <w:szCs w:val="20"/>
          <w:lang w:eastAsia="en-GB"/>
        </w:rPr>
        <w:t>Enterprise</w:t>
      </w:r>
      <w:r w:rsidR="006A33B9" w:rsidRPr="00416A91">
        <w:rPr>
          <w:szCs w:val="20"/>
          <w:lang w:eastAsia="en-GB"/>
        </w:rPr>
        <w:t xml:space="preserve"> Network (Net) Scope: C1=Campus, C2=Branch, C3=SD-WAN</w:t>
      </w:r>
    </w:p>
    <w:p w:rsidR="006A33B9" w:rsidRPr="00416A91" w:rsidRDefault="006A33B9" w:rsidP="00B30945">
      <w:pPr>
        <w:pStyle w:val="RFCFigure"/>
        <w:numPr>
          <w:ilvl w:val="0"/>
          <w:numId w:val="34"/>
        </w:numPr>
        <w:ind w:right="-122"/>
        <w:rPr>
          <w:szCs w:val="20"/>
          <w:lang w:eastAsia="en-GB"/>
        </w:rPr>
      </w:pPr>
      <w:r w:rsidRPr="00416A91">
        <w:rPr>
          <w:szCs w:val="20"/>
          <w:lang w:eastAsia="en-GB"/>
        </w:rPr>
        <w:t>Abstraction(ABS): C1=Technical(with technical feedback), C2=Non-technical (without technical feedback)</w:t>
      </w:r>
      <w:r w:rsidR="007C3870">
        <w:rPr>
          <w:szCs w:val="20"/>
          <w:lang w:eastAsia="en-GB"/>
        </w:rPr>
        <w:t xml:space="preserve">, see Section </w:t>
      </w:r>
      <w:r w:rsidR="007B1CEE">
        <w:rPr>
          <w:szCs w:val="20"/>
          <w:lang w:eastAsia="en-GB"/>
        </w:rPr>
        <w:fldChar w:fldCharType="begin"/>
      </w:r>
      <w:r w:rsidR="007C3870">
        <w:rPr>
          <w:szCs w:val="20"/>
          <w:lang w:eastAsia="en-GB"/>
        </w:rPr>
        <w:instrText xml:space="preserve"> REF _Ref46847987 \r \h </w:instrText>
      </w:r>
      <w:r w:rsidR="007B1CEE">
        <w:rPr>
          <w:szCs w:val="20"/>
          <w:lang w:eastAsia="en-GB"/>
        </w:rPr>
      </w:r>
      <w:r w:rsidR="007B1CEE">
        <w:rPr>
          <w:szCs w:val="20"/>
          <w:lang w:eastAsia="en-GB"/>
        </w:rPr>
        <w:fldChar w:fldCharType="separate"/>
      </w:r>
      <w:r w:rsidR="00F657C7">
        <w:rPr>
          <w:szCs w:val="20"/>
          <w:lang w:eastAsia="en-GB"/>
        </w:rPr>
        <w:t xml:space="preserve">5.2. </w:t>
      </w:r>
      <w:r w:rsidR="007B1CEE">
        <w:rPr>
          <w:szCs w:val="20"/>
          <w:lang w:eastAsia="en-GB"/>
        </w:rPr>
        <w:fldChar w:fldCharType="end"/>
      </w:r>
    </w:p>
    <w:p w:rsidR="006A33B9" w:rsidRPr="00416A91" w:rsidRDefault="006A33B9" w:rsidP="00B30945">
      <w:pPr>
        <w:pStyle w:val="RFCFigure"/>
        <w:numPr>
          <w:ilvl w:val="0"/>
          <w:numId w:val="34"/>
        </w:numPr>
        <w:ind w:right="-122"/>
        <w:rPr>
          <w:szCs w:val="20"/>
          <w:lang w:eastAsia="en-GB"/>
        </w:rPr>
      </w:pPr>
      <w:r w:rsidRPr="00416A91">
        <w:rPr>
          <w:szCs w:val="20"/>
          <w:lang w:eastAsia="en-GB"/>
        </w:rPr>
        <w:t>Life-cycle (L-C): C1=Persistent (Full life-cycle), C2=Transient (Short Lived)</w:t>
      </w:r>
    </w:p>
    <w:bookmarkEnd w:id="124"/>
    <w:bookmarkEnd w:id="125"/>
    <w:p w:rsidR="006A33B9" w:rsidRPr="00416A91" w:rsidRDefault="006A33B9" w:rsidP="00B30945">
      <w:pPr>
        <w:ind w:right="-122"/>
      </w:pPr>
    </w:p>
    <w:p w:rsidR="006238F2" w:rsidRPr="00416A91" w:rsidRDefault="006238F2" w:rsidP="00B30945">
      <w:pPr>
        <w:pStyle w:val="RFCFigure"/>
        <w:ind w:right="-122"/>
        <w:rPr>
          <w:sz w:val="20"/>
          <w:szCs w:val="20"/>
          <w:lang w:eastAsia="en-GB"/>
        </w:rPr>
      </w:pPr>
      <w:r w:rsidRPr="00416A91">
        <w:br w:type="page"/>
      </w:r>
    </w:p>
    <w:p w:rsidR="006A33B9" w:rsidRPr="00416A91" w:rsidRDefault="006A33B9" w:rsidP="00B30945">
      <w:pPr>
        <w:ind w:right="-122"/>
      </w:pPr>
    </w:p>
    <w:p w:rsidR="003B1F87" w:rsidRDefault="003B1F87" w:rsidP="00B30945">
      <w:pPr>
        <w:ind w:right="-122"/>
      </w:pPr>
      <w:r w:rsidRPr="00416A91">
        <w:t xml:space="preserve">The following is the </w:t>
      </w:r>
      <w:r w:rsidR="00AB0A0E" w:rsidRPr="00416A91">
        <w:t xml:space="preserve">Intent </w:t>
      </w:r>
      <w:r w:rsidRPr="00416A91">
        <w:t>Classification Table Example for Enterprise Solutions.</w:t>
      </w:r>
    </w:p>
    <w:p w:rsidR="00735A58" w:rsidRDefault="00735A58" w:rsidP="00B30945">
      <w:pPr>
        <w:spacing w:after="0" w:line="240" w:lineRule="auto"/>
        <w:ind w:right="-122"/>
      </w:pPr>
      <w:r>
        <w:t>+---------------+-------------+-----------+--------+-----+-----+</w:t>
      </w:r>
    </w:p>
    <w:p w:rsidR="00735A58" w:rsidRDefault="00735A58" w:rsidP="00B30945">
      <w:pPr>
        <w:spacing w:after="0" w:line="240" w:lineRule="auto"/>
        <w:ind w:left="0" w:right="-122"/>
      </w:pPr>
      <w:r>
        <w:t xml:space="preserve">   | Intent User   | Intent Type | Intent    | Net    | ABS | L-C |</w:t>
      </w:r>
    </w:p>
    <w:p w:rsidR="00735A58" w:rsidRDefault="00735A58" w:rsidP="00B30945">
      <w:pPr>
        <w:spacing w:after="0" w:line="240" w:lineRule="auto"/>
        <w:ind w:left="0" w:right="-122"/>
      </w:pPr>
      <w:r>
        <w:t xml:space="preserve">   |               |             | Scope     |        |     |     |</w:t>
      </w:r>
    </w:p>
    <w:p w:rsidR="00735A58" w:rsidRDefault="00735A58" w:rsidP="00B30945">
      <w:pPr>
        <w:spacing w:after="0" w:line="240" w:lineRule="auto"/>
        <w:ind w:left="0" w:right="-122"/>
      </w:pPr>
      <w:r>
        <w:t xml:space="preserve">   |               |             +-----------+--------+-----+-----+</w:t>
      </w:r>
    </w:p>
    <w:p w:rsidR="00735A58" w:rsidRDefault="00735A58" w:rsidP="00B30945">
      <w:pPr>
        <w:spacing w:after="0" w:line="240" w:lineRule="auto"/>
        <w:ind w:left="0" w:right="-122"/>
      </w:pPr>
      <w:r>
        <w:t xml:space="preserve">   |               |             |C1|C2|C3|C4|C1|C2|C3|C1|C2|C1|C2|</w:t>
      </w:r>
    </w:p>
    <w:p w:rsidR="00735A58" w:rsidRDefault="00735A58" w:rsidP="00B30945">
      <w:pPr>
        <w:spacing w:after="0" w:line="240" w:lineRule="auto"/>
        <w:ind w:left="0" w:right="-122"/>
      </w:pPr>
      <w:r>
        <w:t xml:space="preserve">   +---------------+-------------+--+--+--+--+--+--+--+--+--+--+--+</w:t>
      </w:r>
    </w:p>
    <w:p w:rsidR="00735A58" w:rsidRDefault="00735A58" w:rsidP="00B30945">
      <w:pPr>
        <w:spacing w:after="0" w:line="240" w:lineRule="auto"/>
        <w:ind w:left="0" w:right="-122"/>
      </w:pPr>
      <w:r>
        <w:t xml:space="preserve">   | End-User      | End-User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Strategy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w:t>
      </w:r>
    </w:p>
    <w:p w:rsidR="00735A58" w:rsidRDefault="00735A58" w:rsidP="00B30945">
      <w:pPr>
        <w:spacing w:after="0" w:line="240" w:lineRule="auto"/>
        <w:ind w:left="0" w:right="-122"/>
      </w:pPr>
      <w:r>
        <w:t xml:space="preserve">   | Enterprise    | Network     |  |  |  |  |  |  |  |  |  |  |  |</w:t>
      </w:r>
    </w:p>
    <w:p w:rsidR="00735A58" w:rsidRDefault="00735A58" w:rsidP="00B30945">
      <w:pPr>
        <w:spacing w:after="0" w:line="240" w:lineRule="auto"/>
        <w:ind w:left="0" w:right="-122"/>
      </w:pPr>
      <w:r>
        <w:t xml:space="preserve">   | Administrator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Strategy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w:t>
      </w:r>
    </w:p>
    <w:p w:rsidR="00735A58" w:rsidRDefault="00735A58" w:rsidP="00B30945">
      <w:pPr>
        <w:spacing w:after="0" w:line="240" w:lineRule="auto"/>
        <w:ind w:left="0" w:right="-122"/>
      </w:pPr>
      <w:r>
        <w:t xml:space="preserve">   | Application   | End-User    |  |  |  |  |  |  |  |  |  |  |  |</w:t>
      </w:r>
    </w:p>
    <w:p w:rsidR="00735A58" w:rsidRDefault="00735A58" w:rsidP="00B30945">
      <w:pPr>
        <w:spacing w:after="0" w:line="240" w:lineRule="auto"/>
        <w:ind w:left="0" w:right="-122"/>
      </w:pPr>
      <w:r>
        <w:t xml:space="preserve">   | Developer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Network     |  |  |  |  |  |  |  |  |  |  |  |</w:t>
      </w:r>
    </w:p>
    <w:p w:rsidR="00735A58" w:rsidRDefault="00735A58" w:rsidP="00B30945">
      <w:pPr>
        <w:spacing w:after="0" w:line="240" w:lineRule="auto"/>
        <w:ind w:left="0" w:right="-122"/>
      </w:pPr>
      <w:r>
        <w:t xml:space="preserve">   |               | Service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Network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Operational |  |  |  |  |  |  |  |  |  |  |  |</w:t>
      </w:r>
    </w:p>
    <w:p w:rsidR="00735A58" w:rsidRDefault="00735A58" w:rsidP="00B30945">
      <w:pPr>
        <w:spacing w:after="0" w:line="240" w:lineRule="auto"/>
        <w:ind w:left="0" w:right="-122"/>
      </w:pPr>
      <w:r>
        <w:t xml:space="preserve">   |               | Task        |  |  |  |  |  |  |  |  |  |  |  |</w:t>
      </w:r>
    </w:p>
    <w:p w:rsidR="00735A58" w:rsidRDefault="00735A58" w:rsidP="00B30945">
      <w:pPr>
        <w:spacing w:after="0" w:line="240" w:lineRule="auto"/>
        <w:ind w:left="0" w:right="-122"/>
      </w:pPr>
      <w:r>
        <w:t xml:space="preserve">   |               | Intent      |  |  |  |  |  |  |  |  |  |  |  |</w:t>
      </w:r>
    </w:p>
    <w:p w:rsidR="00735A58" w:rsidRDefault="00735A58" w:rsidP="00B30945">
      <w:pPr>
        <w:spacing w:after="0" w:line="240" w:lineRule="auto"/>
        <w:ind w:left="0" w:right="-122"/>
      </w:pPr>
      <w:r>
        <w:t xml:space="preserve">   |               +-------------+--+--+--+--+--+--+--+--+--+--+--+</w:t>
      </w:r>
    </w:p>
    <w:p w:rsidR="00735A58" w:rsidRDefault="00735A58" w:rsidP="00B30945">
      <w:pPr>
        <w:spacing w:after="0" w:line="240" w:lineRule="auto"/>
        <w:ind w:left="0" w:right="-122"/>
      </w:pPr>
      <w:r>
        <w:t xml:space="preserve">   |               | Strategy    |  |  |  |  |  |  |  |  |  |  |  |</w:t>
      </w:r>
    </w:p>
    <w:p w:rsidR="00735A58" w:rsidRDefault="00735A58" w:rsidP="00B30945">
      <w:pPr>
        <w:spacing w:after="0" w:line="240" w:lineRule="auto"/>
        <w:ind w:left="0" w:right="-122"/>
      </w:pPr>
      <w:r>
        <w:t xml:space="preserve">   |               | Intent      |  |  |  |  |  |  |  |  |  |  |  |</w:t>
      </w:r>
    </w:p>
    <w:p w:rsidR="00735A58" w:rsidRPr="00ED040D" w:rsidRDefault="00735A58" w:rsidP="00B30945">
      <w:pPr>
        <w:spacing w:after="0" w:line="240" w:lineRule="auto"/>
        <w:ind w:left="0" w:right="-122"/>
      </w:pPr>
      <w:r>
        <w:t xml:space="preserve">   +---------------+-------------+--+--+--+--+--+--+--+--+--+--+--+</w:t>
      </w:r>
    </w:p>
    <w:p w:rsidR="00E80651" w:rsidRPr="00ED040D" w:rsidRDefault="00E80651" w:rsidP="00B30945">
      <w:pPr>
        <w:pStyle w:val="RFCFigure"/>
        <w:ind w:left="0" w:right="-122"/>
        <w:rPr>
          <w:sz w:val="20"/>
          <w:szCs w:val="20"/>
          <w:lang w:eastAsia="en-GB"/>
        </w:rPr>
      </w:pPr>
    </w:p>
    <w:p w:rsidR="00AE20CB" w:rsidRPr="00ED040D" w:rsidRDefault="00AE20CB" w:rsidP="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line="259" w:lineRule="auto"/>
        <w:ind w:left="0" w:right="-122"/>
      </w:pPr>
    </w:p>
    <w:p w:rsidR="00D537D6" w:rsidRPr="00ED040D" w:rsidRDefault="00D537D6" w:rsidP="00B30945">
      <w:pPr>
        <w:pStyle w:val="1"/>
        <w:ind w:right="-122"/>
      </w:pPr>
      <w:bookmarkStart w:id="126" w:name="_Toc33609377"/>
      <w:bookmarkStart w:id="127" w:name="_Toc33609378"/>
      <w:bookmarkStart w:id="128" w:name="_Toc46848430"/>
      <w:bookmarkEnd w:id="126"/>
      <w:bookmarkEnd w:id="127"/>
      <w:commentRangeStart w:id="129"/>
      <w:r w:rsidRPr="00ED040D">
        <w:lastRenderedPageBreak/>
        <w:t xml:space="preserve">Involvement of </w:t>
      </w:r>
      <w:r w:rsidR="0036773C">
        <w:t>I</w:t>
      </w:r>
      <w:r w:rsidRPr="00ED040D">
        <w:t xml:space="preserve">ntent in the </w:t>
      </w:r>
      <w:r w:rsidR="0036773C">
        <w:t>A</w:t>
      </w:r>
      <w:r w:rsidRPr="00ED040D">
        <w:t>pplication of AI to Network Manage ment</w:t>
      </w:r>
      <w:commentRangeEnd w:id="129"/>
      <w:r w:rsidR="00956B70" w:rsidRPr="00ED040D">
        <w:rPr>
          <w:rStyle w:val="affc"/>
        </w:rPr>
        <w:commentReference w:id="129"/>
      </w:r>
      <w:bookmarkEnd w:id="128"/>
    </w:p>
    <w:p w:rsidR="00D537D6" w:rsidRPr="00ED040D" w:rsidRDefault="00D537D6" w:rsidP="00B30945">
      <w:pPr>
        <w:ind w:right="-122"/>
        <w:rPr>
          <w:rFonts w:eastAsia="宋体"/>
          <w:lang w:eastAsia="zh-CN"/>
        </w:rPr>
      </w:pPr>
      <w:r w:rsidRPr="00ED040D">
        <w:rPr>
          <w:rFonts w:eastAsia="宋体"/>
          <w:lang w:eastAsia="zh-CN"/>
        </w:rPr>
        <w:t>In the application of AI to NM, an intent is expected to be, on the one hand, a formal definition of a goal or policy instructed to the decision system and, on the other hand, a formal definition of the specific actions that some network controller must perform. Goal intents and policy intents have different meanings. The former will establish an objective for the automated management system to accomplish, such as "avoiding latency to be higher than 10 ms". Meanwhile, policy intents set the overall regulations and possible actions that the AI system can use to achieve those goals. Both goal and policy intents are expected to be provided by humans, although they must be in some very formal language that can be easily understood by computers. All those relations make the degree of formality an important dimension to classify intents so that users, which here are AI-based agents, can be able to choose the proper solution to consume them.</w:t>
      </w:r>
    </w:p>
    <w:p w:rsidR="00741221" w:rsidRPr="00416A91" w:rsidRDefault="00741221" w:rsidP="00B30945">
      <w:pPr>
        <w:ind w:right="-122"/>
      </w:pPr>
      <w:r w:rsidRPr="00416A91">
        <w:t>AI technology has played an important role in the different stages of the intent network implementation.</w:t>
      </w:r>
    </w:p>
    <w:p w:rsidR="00741221" w:rsidRPr="00416A91" w:rsidRDefault="00741221" w:rsidP="00B30945">
      <w:pPr>
        <w:pStyle w:val="RFCListBullet"/>
        <w:tabs>
          <w:tab w:val="clear" w:pos="1296"/>
        </w:tabs>
        <w:ind w:left="851" w:right="-122" w:hanging="425"/>
      </w:pPr>
      <w:r w:rsidRPr="00416A91">
        <w:t>Help identify and prevent security threats: Classification algorithms can attempt to identify malware or other undesirable web content or usage;</w:t>
      </w:r>
    </w:p>
    <w:p w:rsidR="00741221" w:rsidRPr="00416A91" w:rsidRDefault="00741221" w:rsidP="00B30945">
      <w:pPr>
        <w:pStyle w:val="RFCListBullet"/>
        <w:tabs>
          <w:tab w:val="clear" w:pos="1296"/>
        </w:tabs>
        <w:ind w:left="851" w:right="-122" w:hanging="425"/>
      </w:pPr>
      <w:r w:rsidRPr="00416A91">
        <w:t xml:space="preserve">Intentional translation: use AI algorithm to assist the translation module, split translation into the requirements contained in the semantics of the intention; automatic delivery and execution </w:t>
      </w:r>
      <w:r w:rsidR="008E1C60" w:rsidRPr="00D07EC1">
        <w:t>strategy; Automate</w:t>
      </w:r>
      <w:r w:rsidRPr="00416A91">
        <w:t xml:space="preserve"> tasks and appropriate network changes based on the existing network infrastructure configuration according to the policy model;</w:t>
      </w:r>
    </w:p>
    <w:p w:rsidR="00741221" w:rsidRPr="00416A91" w:rsidRDefault="00741221" w:rsidP="00B30945">
      <w:pPr>
        <w:pStyle w:val="RFCListBullet"/>
        <w:tabs>
          <w:tab w:val="clear" w:pos="1296"/>
        </w:tabs>
        <w:ind w:left="851" w:right="-122" w:hanging="425"/>
      </w:pPr>
      <w:r w:rsidRPr="00416A91">
        <w:t xml:space="preserve">Adaptive adjustment: perceive the quality of the user experience and perform predictive analysis to </w:t>
      </w:r>
      <w:r w:rsidRPr="00416A91">
        <w:rPr>
          <w:rFonts w:eastAsiaTheme="minorEastAsia"/>
          <w:lang w:eastAsia="zh-CN"/>
        </w:rPr>
        <w:t>pro</w:t>
      </w:r>
      <w:r w:rsidRPr="00416A91">
        <w:t>actively optimize performance, such as excessive access time;</w:t>
      </w:r>
    </w:p>
    <w:p w:rsidR="00741221" w:rsidRPr="00ED040D" w:rsidRDefault="00741221" w:rsidP="00B30945">
      <w:pPr>
        <w:ind w:right="-122"/>
        <w:rPr>
          <w:rFonts w:eastAsia="宋体"/>
          <w:lang w:eastAsia="zh-CN"/>
        </w:rPr>
      </w:pPr>
    </w:p>
    <w:p w:rsidR="00D537D6" w:rsidRPr="00ED040D" w:rsidRDefault="00D537D6" w:rsidP="00B30945">
      <w:pPr>
        <w:ind w:right="-122"/>
        <w:rPr>
          <w:rFonts w:eastAsia="宋体"/>
          <w:lang w:eastAsia="zh-CN"/>
        </w:rPr>
      </w:pPr>
      <w:r w:rsidRPr="00ED040D">
        <w:rPr>
          <w:rFonts w:eastAsia="宋体"/>
          <w:lang w:eastAsia="zh-CN"/>
        </w:rPr>
        <w:t>To enforce the resulting actions determined by AI-based control modules, action intents will have a format that avoids misconceptions as much as possible. This means that they will be closer to machine language structures than natural (human) language structures. This can sacrificing some degree of human understandability, so it forms another dimension in the classification of intents. This dimension allows automated systems to discern which format of intent to use in relation to the possibility and degree of humans to be involved in their exchanges.</w:t>
      </w:r>
    </w:p>
    <w:p w:rsidR="00D537D6" w:rsidRPr="00ED040D" w:rsidRDefault="00D537D6" w:rsidP="00B30945">
      <w:pPr>
        <w:ind w:right="-122"/>
        <w:rPr>
          <w:rFonts w:eastAsia="宋体"/>
          <w:lang w:eastAsia="zh-CN"/>
        </w:rPr>
      </w:pPr>
      <w:r w:rsidRPr="00ED040D">
        <w:rPr>
          <w:rFonts w:eastAsia="宋体"/>
          <w:lang w:eastAsia="zh-CN"/>
        </w:rPr>
        <w:lastRenderedPageBreak/>
        <w:t>Finally, as intents can use different words and languages to refer to the same concepts, all intents related to AI will be required to follow a specific ontology. This way, input intents will be easily semantically translated to formal structures. Output intents will also be composed by following the ontology, so receivers of those intents will be able to easily understand them.</w:t>
      </w:r>
    </w:p>
    <w:p w:rsidR="00741221" w:rsidRPr="00416A91" w:rsidRDefault="00741221" w:rsidP="00B30945">
      <w:pPr>
        <w:ind w:right="-122"/>
        <w:rPr>
          <w:rFonts w:eastAsiaTheme="minorEastAsia"/>
          <w:lang w:eastAsia="zh-CN"/>
        </w:rPr>
      </w:pPr>
      <w:r w:rsidRPr="00416A91">
        <w:rPr>
          <w:rFonts w:eastAsiaTheme="minorEastAsia"/>
          <w:lang w:eastAsia="zh-CN"/>
        </w:rPr>
        <w:t>For instance, i</w:t>
      </w:r>
      <w:r w:rsidRPr="00416A91">
        <w:t>n the intent classification, the machine learning algorithm can be utilized to extract the intent feature values and classify the intent according to the intent feature distribution. For example, using artificial intelligence clustering algorithm, a large number of intents proposed by different users are used as training data to extract multiple feature dimensions, such as vocabulary information intended to be used, related feature parameters, context proposed by the intent, and the like.Cluster analysis is performed in</w:t>
      </w:r>
      <w:r w:rsidRPr="00416A91">
        <w:rPr>
          <w:rFonts w:eastAsiaTheme="minorEastAsia"/>
          <w:lang w:eastAsia="zh-CN"/>
        </w:rPr>
        <w:t xml:space="preserve"> the same form as the </w:t>
      </w:r>
      <w:r w:rsidRPr="00416A91">
        <w:t xml:space="preserve">coordinate system, and multiple categories are classified according to the characteristics of the sample point distribution. For the </w:t>
      </w:r>
      <w:r w:rsidRPr="00416A91">
        <w:rPr>
          <w:rFonts w:eastAsiaTheme="minorEastAsia"/>
          <w:lang w:eastAsia="zh-CN"/>
        </w:rPr>
        <w:t xml:space="preserve">input </w:t>
      </w:r>
      <w:r w:rsidRPr="00416A91">
        <w:t xml:space="preserve">intentlater, the category of the intent is </w:t>
      </w:r>
      <w:r w:rsidRPr="00416A91">
        <w:rPr>
          <w:rFonts w:eastAsiaTheme="minorEastAsia"/>
          <w:lang w:eastAsia="zh-CN"/>
        </w:rPr>
        <w:t>judged</w:t>
      </w:r>
      <w:r w:rsidRPr="00416A91">
        <w:t xml:space="preserve"> based on </w:t>
      </w:r>
      <w:r w:rsidRPr="00416A91">
        <w:rPr>
          <w:rFonts w:eastAsiaTheme="minorEastAsia"/>
          <w:lang w:eastAsia="zh-CN"/>
        </w:rPr>
        <w:t xml:space="preserve">the </w:t>
      </w:r>
      <w:r w:rsidRPr="00416A91">
        <w:t xml:space="preserve">similarity with all categories. </w:t>
      </w:r>
    </w:p>
    <w:p w:rsidR="00741221" w:rsidRPr="00416A91" w:rsidRDefault="00741221" w:rsidP="00B30945">
      <w:pPr>
        <w:pStyle w:val="RFCListBullet"/>
        <w:tabs>
          <w:tab w:val="clear" w:pos="1296"/>
        </w:tabs>
        <w:ind w:left="851" w:right="-122" w:hanging="425"/>
      </w:pPr>
      <w:r w:rsidRPr="00416A91">
        <w:t xml:space="preserve">For specific classification intents, such as safety or fault information, conditions can be preset in advance, and once a common error message occurs, it will automatically alarm. </w:t>
      </w:r>
    </w:p>
    <w:p w:rsidR="00741221" w:rsidRPr="00416A91" w:rsidRDefault="00741221" w:rsidP="00B30945">
      <w:pPr>
        <w:pStyle w:val="RFCListBullet"/>
        <w:tabs>
          <w:tab w:val="clear" w:pos="1296"/>
        </w:tabs>
        <w:ind w:left="851" w:right="-122" w:hanging="425"/>
      </w:pPr>
      <w:r w:rsidRPr="00416A91">
        <w:t>For the network resource information, set the corresponding threshold information. When there is a certain number of link users or the network traffic is too large, the adjustment intention is started.</w:t>
      </w:r>
    </w:p>
    <w:p w:rsidR="00741221" w:rsidRPr="00416A91" w:rsidRDefault="00741221" w:rsidP="00B30945">
      <w:pPr>
        <w:pStyle w:val="RFCListBullet"/>
        <w:tabs>
          <w:tab w:val="clear" w:pos="1296"/>
        </w:tabs>
        <w:ind w:left="851" w:right="-122" w:hanging="425"/>
      </w:pPr>
      <w:r w:rsidRPr="00416A91">
        <w:t>For users with higher priority, the resources can be configured preferentially.</w:t>
      </w:r>
    </w:p>
    <w:p w:rsidR="00741221" w:rsidRPr="00ED040D" w:rsidRDefault="00741221" w:rsidP="00B30945">
      <w:pPr>
        <w:ind w:right="-122"/>
        <w:rPr>
          <w:rFonts w:eastAsia="宋体"/>
          <w:lang w:eastAsia="zh-CN"/>
        </w:rPr>
      </w:pPr>
    </w:p>
    <w:p w:rsidR="00163B38" w:rsidRPr="00416A91" w:rsidRDefault="003711C6" w:rsidP="00B30945">
      <w:pPr>
        <w:pStyle w:val="1"/>
        <w:ind w:right="-122"/>
      </w:pPr>
      <w:bookmarkStart w:id="130" w:name="_Toc46848431"/>
      <w:r w:rsidRPr="00416A91">
        <w:t>Security Considerations</w:t>
      </w:r>
      <w:bookmarkEnd w:id="130"/>
    </w:p>
    <w:p w:rsidR="00163B38" w:rsidRPr="00ED040D" w:rsidRDefault="00570D13" w:rsidP="00B30945">
      <w:pPr>
        <w:ind w:right="-122"/>
        <w:rPr>
          <w:rFonts w:eastAsia="宋体"/>
          <w:lang w:eastAsia="zh-CN"/>
        </w:rPr>
      </w:pPr>
      <w:r w:rsidRPr="00ED040D">
        <w:rPr>
          <w:rFonts w:eastAsia="宋体"/>
          <w:lang w:eastAsia="zh-CN"/>
        </w:rPr>
        <w:t>This document does not have any Security Considerations.</w:t>
      </w:r>
    </w:p>
    <w:p w:rsidR="00163B38" w:rsidRPr="00416A91" w:rsidRDefault="003711C6" w:rsidP="00B30945">
      <w:pPr>
        <w:pStyle w:val="1"/>
        <w:ind w:right="-122"/>
      </w:pPr>
      <w:bookmarkStart w:id="131" w:name="_Toc46848432"/>
      <w:r w:rsidRPr="00416A91">
        <w:t>IANA Considerations</w:t>
      </w:r>
      <w:bookmarkEnd w:id="131"/>
    </w:p>
    <w:p w:rsidR="00163B38" w:rsidRPr="00ED040D" w:rsidRDefault="003711C6" w:rsidP="00B30945">
      <w:pPr>
        <w:tabs>
          <w:tab w:val="clear" w:pos="6480"/>
          <w:tab w:val="clear" w:pos="6912"/>
          <w:tab w:val="clear" w:pos="7344"/>
          <w:tab w:val="clear" w:pos="7776"/>
          <w:tab w:val="clear" w:pos="8208"/>
          <w:tab w:val="clear" w:pos="8640"/>
          <w:tab w:val="clear" w:pos="9072"/>
          <w:tab w:val="clear" w:pos="9504"/>
          <w:tab w:val="clear" w:pos="9936"/>
        </w:tabs>
        <w:ind w:right="-122"/>
      </w:pPr>
      <w:r w:rsidRPr="00ED040D">
        <w:t>This document has no actions for IANA.</w:t>
      </w:r>
      <w:r w:rsidR="00382021" w:rsidRPr="00ED040D">
        <w:tab/>
      </w:r>
    </w:p>
    <w:p w:rsidR="00163B38" w:rsidRPr="00416A91" w:rsidRDefault="003711C6" w:rsidP="00B30945">
      <w:pPr>
        <w:pStyle w:val="1"/>
        <w:ind w:right="-122"/>
      </w:pPr>
      <w:bookmarkStart w:id="132" w:name="_Toc46848433"/>
      <w:r w:rsidRPr="00ED040D">
        <w:t>Contributors</w:t>
      </w:r>
      <w:bookmarkEnd w:id="132"/>
    </w:p>
    <w:p w:rsidR="00163B38" w:rsidRPr="00ED040D" w:rsidRDefault="003711C6" w:rsidP="00B30945">
      <w:pPr>
        <w:ind w:right="-122"/>
        <w:rPr>
          <w:rFonts w:eastAsiaTheme="minorEastAsia"/>
          <w:lang w:eastAsia="zh-CN"/>
        </w:rPr>
      </w:pPr>
      <w:r w:rsidRPr="00ED040D">
        <w:rPr>
          <w:rFonts w:eastAsia="宋体"/>
          <w:lang w:eastAsia="zh-CN"/>
        </w:rPr>
        <w:t>The following people all contributed to creating this document,   listed in alphabetical order</w:t>
      </w:r>
      <w:r w:rsidRPr="00ED040D">
        <w:rPr>
          <w:rFonts w:eastAsiaTheme="minorEastAsia"/>
          <w:lang w:eastAsia="zh-CN"/>
        </w:rPr>
        <w:t>:</w:t>
      </w:r>
    </w:p>
    <w:p w:rsidR="000C168C" w:rsidRPr="00ED040D" w:rsidRDefault="000C168C" w:rsidP="00B30945">
      <w:pPr>
        <w:pStyle w:val="RFCFigure"/>
        <w:ind w:right="-122"/>
        <w:rPr>
          <w:sz w:val="20"/>
          <w:szCs w:val="20"/>
          <w:lang w:eastAsia="en-GB"/>
        </w:rPr>
      </w:pPr>
      <w:r w:rsidRPr="00ED040D">
        <w:rPr>
          <w:sz w:val="20"/>
          <w:szCs w:val="20"/>
          <w:lang w:eastAsia="en-GB"/>
        </w:rPr>
        <w:lastRenderedPageBreak/>
        <w:t>Ying Chen, China Unicom</w:t>
      </w:r>
    </w:p>
    <w:p w:rsidR="007D7A20" w:rsidRPr="00ED040D" w:rsidRDefault="007D7A20" w:rsidP="00B30945">
      <w:pPr>
        <w:pStyle w:val="RFCFigure"/>
        <w:ind w:right="-122"/>
        <w:rPr>
          <w:sz w:val="20"/>
          <w:szCs w:val="20"/>
          <w:lang w:eastAsia="en-GB"/>
        </w:rPr>
      </w:pPr>
      <w:r w:rsidRPr="00ED040D">
        <w:rPr>
          <w:sz w:val="20"/>
          <w:szCs w:val="20"/>
          <w:lang w:eastAsia="en-GB"/>
        </w:rPr>
        <w:t>Richard Meade, Huawei</w:t>
      </w:r>
    </w:p>
    <w:p w:rsidR="000C168C" w:rsidRPr="00ED040D" w:rsidRDefault="000C168C" w:rsidP="00B30945">
      <w:pPr>
        <w:pStyle w:val="RFCFigure"/>
        <w:ind w:right="-122"/>
        <w:rPr>
          <w:sz w:val="20"/>
          <w:szCs w:val="20"/>
          <w:lang w:eastAsia="en-GB"/>
        </w:rPr>
      </w:pPr>
      <w:r w:rsidRPr="00ED040D">
        <w:rPr>
          <w:sz w:val="20"/>
          <w:szCs w:val="20"/>
          <w:lang w:eastAsia="en-GB"/>
        </w:rPr>
        <w:t>John Strassner, Huawei</w:t>
      </w:r>
    </w:p>
    <w:p w:rsidR="00956B70" w:rsidRPr="00ED040D" w:rsidRDefault="00956B70" w:rsidP="00B30945">
      <w:pPr>
        <w:pStyle w:val="RFCFigure"/>
        <w:ind w:right="-122"/>
        <w:rPr>
          <w:sz w:val="20"/>
          <w:szCs w:val="20"/>
          <w:lang w:eastAsia="en-GB"/>
        </w:rPr>
      </w:pPr>
      <w:r w:rsidRPr="00ED040D">
        <w:rPr>
          <w:sz w:val="20"/>
          <w:szCs w:val="20"/>
          <w:lang w:eastAsia="en-GB"/>
        </w:rPr>
        <w:t>Xueyuan Sun, China Telecom</w:t>
      </w:r>
    </w:p>
    <w:p w:rsidR="00E12888" w:rsidRPr="00ED040D" w:rsidRDefault="00E12888" w:rsidP="00B30945">
      <w:pPr>
        <w:pStyle w:val="RFCFigure"/>
        <w:ind w:right="-122"/>
        <w:rPr>
          <w:sz w:val="20"/>
          <w:szCs w:val="20"/>
          <w:lang w:eastAsia="en-GB"/>
        </w:rPr>
      </w:pPr>
      <w:r w:rsidRPr="00ED040D">
        <w:rPr>
          <w:sz w:val="20"/>
          <w:szCs w:val="20"/>
          <w:lang w:eastAsia="en-GB"/>
        </w:rPr>
        <w:t>Weiping Xu</w:t>
      </w:r>
      <w:r w:rsidR="00570D13" w:rsidRPr="00ED040D">
        <w:rPr>
          <w:sz w:val="20"/>
          <w:szCs w:val="20"/>
          <w:lang w:eastAsia="en-GB"/>
        </w:rPr>
        <w:t>, Huawei</w:t>
      </w:r>
    </w:p>
    <w:p w:rsidR="00163B38" w:rsidRPr="00ED040D" w:rsidRDefault="00163B38" w:rsidP="00B30945">
      <w:pPr>
        <w:ind w:right="-122"/>
        <w:rPr>
          <w:rFonts w:eastAsiaTheme="minorEastAsia"/>
          <w:lang w:eastAsia="zh-CN"/>
        </w:rPr>
      </w:pPr>
    </w:p>
    <w:p w:rsidR="00163B38" w:rsidRPr="00ED040D" w:rsidRDefault="003711C6" w:rsidP="00B30945">
      <w:pPr>
        <w:pStyle w:val="1"/>
        <w:ind w:right="-122"/>
        <w:rPr>
          <w:rFonts w:eastAsia="宋体"/>
          <w:lang w:eastAsia="zh-CN"/>
        </w:rPr>
      </w:pPr>
      <w:bookmarkStart w:id="133" w:name="_Toc46848434"/>
      <w:r w:rsidRPr="00ED040D">
        <w:t>Acknowledgments</w:t>
      </w:r>
      <w:bookmarkEnd w:id="133"/>
    </w:p>
    <w:p w:rsidR="00163B38" w:rsidRPr="00ED040D" w:rsidRDefault="003711C6" w:rsidP="00B30945">
      <w:pPr>
        <w:ind w:right="-122"/>
        <w:rPr>
          <w:rFonts w:eastAsia="宋体"/>
          <w:lang w:eastAsia="zh-CN"/>
        </w:rPr>
      </w:pPr>
      <w:r w:rsidRPr="00ED040D">
        <w:rPr>
          <w:rFonts w:eastAsia="宋体"/>
          <w:lang w:eastAsia="zh-CN"/>
        </w:rPr>
        <w:t xml:space="preserve">This document has benefited from reviews, suggestions, comments and proposed text provided by the following members, listed in   alphabetical order: </w:t>
      </w:r>
      <w:r w:rsidR="00570D13" w:rsidRPr="00ED040D">
        <w:rPr>
          <w:rFonts w:eastAsia="宋体"/>
          <w:lang w:eastAsia="zh-CN"/>
        </w:rPr>
        <w:t>Brian E Carpenter, Juergen Schoenwaelder, Laurent Ciavaglia</w:t>
      </w:r>
      <w:r w:rsidR="002E0F5C" w:rsidRPr="00ED040D">
        <w:rPr>
          <w:rFonts w:eastAsia="宋体"/>
          <w:lang w:eastAsia="zh-CN"/>
        </w:rPr>
        <w:t>,Xiaolin Song</w:t>
      </w:r>
      <w:r w:rsidR="00570D13" w:rsidRPr="00ED040D">
        <w:rPr>
          <w:rFonts w:eastAsia="宋体"/>
          <w:lang w:eastAsia="zh-CN"/>
        </w:rPr>
        <w:t>.</w:t>
      </w:r>
    </w:p>
    <w:p w:rsidR="00163B38" w:rsidRPr="00416A91" w:rsidRDefault="003711C6" w:rsidP="00B30945">
      <w:pPr>
        <w:pStyle w:val="1"/>
        <w:ind w:right="-122"/>
      </w:pPr>
      <w:bookmarkStart w:id="134" w:name="_Toc46848435"/>
      <w:r w:rsidRPr="00416A91">
        <w:t>References</w:t>
      </w:r>
      <w:bookmarkEnd w:id="134"/>
    </w:p>
    <w:p w:rsidR="00163B38" w:rsidRPr="00416A91" w:rsidRDefault="003711C6" w:rsidP="00B30945">
      <w:pPr>
        <w:pStyle w:val="21"/>
        <w:ind w:right="-122"/>
      </w:pPr>
      <w:bookmarkStart w:id="135" w:name="_Toc46848436"/>
      <w:r w:rsidRPr="00416A91">
        <w:t>Normative References</w:t>
      </w:r>
      <w:bookmarkEnd w:id="135"/>
    </w:p>
    <w:p w:rsidR="00163B38" w:rsidRPr="00ED040D" w:rsidRDefault="003711C6" w:rsidP="00B30945">
      <w:pPr>
        <w:pStyle w:val="RFCReferencesBookmark"/>
        <w:ind w:right="-122"/>
      </w:pPr>
      <w:r w:rsidRPr="00ED040D">
        <w:t>[RFC2119]</w:t>
      </w:r>
      <w:r w:rsidRPr="00ED040D">
        <w:tab/>
        <w:t>Bradner, S., "Key words for use in RFCs to Indicate Requirement Levels", BCP 14, RFC 2119, March 1997.</w:t>
      </w:r>
    </w:p>
    <w:p w:rsidR="002E0F5C" w:rsidRPr="00ED040D" w:rsidRDefault="002E0F5C" w:rsidP="00B30945">
      <w:pPr>
        <w:pStyle w:val="RFCReferencesBookmark"/>
        <w:ind w:right="-122"/>
      </w:pPr>
      <w:r w:rsidRPr="00ED040D">
        <w:t>[RFC7575] Behringer, M., Pritikin, M., Bjarnason, S., Clemm, A.,              Carpenter, B., Jiang, S., and L. Ciavaglia, "Autonomic              Networking: Definitions and Design Goals", RFC 7575, June 2015</w:t>
      </w:r>
      <w:r w:rsidRPr="00ED040D">
        <w:rPr>
          <w:rFonts w:asciiTheme="minorEastAsia" w:eastAsiaTheme="minorEastAsia" w:hAnsiTheme="minorEastAsia"/>
          <w:lang w:eastAsia="zh-CN"/>
        </w:rPr>
        <w:t>.</w:t>
      </w:r>
    </w:p>
    <w:p w:rsidR="002E0F5C" w:rsidRPr="00ED040D" w:rsidRDefault="002E0F5C" w:rsidP="00B30945">
      <w:pPr>
        <w:pStyle w:val="RFCReferencesBookmark"/>
        <w:ind w:right="-122"/>
      </w:pPr>
      <w:r w:rsidRPr="00ED040D">
        <w:t>[RFC8328] Liu, W., Xie, C., Strassner, J., Karagiannis, G., Klyus,             M., Bi, J., Cheng, Y., and D. Zhang, "Policy-Based Management Framework for the Simplified Use of Policy Abstractions (SUPA)", March 2018.</w:t>
      </w:r>
    </w:p>
    <w:p w:rsidR="00AA6F6E" w:rsidRPr="00ED040D" w:rsidRDefault="002E0F5C" w:rsidP="00B30945">
      <w:pPr>
        <w:pStyle w:val="RFCReferencesBookmark"/>
        <w:ind w:right="-122"/>
        <w:rPr>
          <w:rFonts w:asciiTheme="minorEastAsia" w:eastAsiaTheme="minorEastAsia" w:hAnsiTheme="minorEastAsia"/>
          <w:lang w:eastAsia="zh-CN"/>
        </w:rPr>
      </w:pPr>
      <w:r w:rsidRPr="00ED040D">
        <w:t>[RFC3198] Westerinen, A., Schnizlein, J., Strassner, J.,    Scherling, M., Quinn, B., Herzog, S., Huynh, A., Carlson, M., Perry, J., Waldbusser, S., "Terminology for Intent-driven Management", RFC 3198, November 2001</w:t>
      </w:r>
      <w:r w:rsidRPr="00ED040D">
        <w:rPr>
          <w:rFonts w:asciiTheme="minorEastAsia" w:eastAsiaTheme="minorEastAsia" w:hAnsiTheme="minorEastAsia"/>
          <w:lang w:eastAsia="zh-CN"/>
        </w:rPr>
        <w:t>.</w:t>
      </w:r>
    </w:p>
    <w:p w:rsidR="00163B38" w:rsidRPr="00416A91" w:rsidRDefault="003711C6" w:rsidP="00B30945">
      <w:pPr>
        <w:pStyle w:val="21"/>
        <w:ind w:right="-122"/>
      </w:pPr>
      <w:bookmarkStart w:id="136" w:name="_Toc46848437"/>
      <w:r w:rsidRPr="00416A91">
        <w:t>Informative References</w:t>
      </w:r>
      <w:bookmarkEnd w:id="136"/>
    </w:p>
    <w:p w:rsidR="00AA6F6E" w:rsidRPr="00ED040D" w:rsidRDefault="00AA6F6E" w:rsidP="00B30945">
      <w:pPr>
        <w:pStyle w:val="RFCReferencesBookmark"/>
        <w:ind w:right="-122"/>
      </w:pPr>
      <w:r w:rsidRPr="00ED040D">
        <w:t>[RFC6020] Bjorklund, M., "YANG - A Data Modeling Language for the   Network Configuration Protocol (NETCONF)", RFC 6020, October 2010.</w:t>
      </w:r>
    </w:p>
    <w:p w:rsidR="00AA6F6E" w:rsidRPr="00ED040D" w:rsidRDefault="00AA6F6E" w:rsidP="00B30945">
      <w:pPr>
        <w:pStyle w:val="RFCReferencesBookmark"/>
        <w:ind w:right="-122"/>
      </w:pPr>
      <w:r w:rsidRPr="00ED040D">
        <w:t>[RFC7285] R. Alimi, R. Penno, Y. Yang, S. Kiesel, S. Previdi, W.    Roome, S. Shalunov, R. Woundy "Application-Layer Traffic    Optimization (ALTO) Protocol", September 2014.</w:t>
      </w:r>
    </w:p>
    <w:p w:rsidR="00AA6F6E" w:rsidRPr="00ED040D" w:rsidRDefault="00AA6F6E" w:rsidP="00B30945">
      <w:pPr>
        <w:pStyle w:val="RFCReferencesBookmark"/>
        <w:ind w:right="-122"/>
      </w:pPr>
      <w:r w:rsidRPr="00ED040D">
        <w:lastRenderedPageBreak/>
        <w:t>[ANIMA] Du, Z., "ANIMA Intent Policy and Format", 2017,          &lt;https://datatracker.ietf.org/doc/draft-du-anima-an-              intent/&gt;.</w:t>
      </w:r>
    </w:p>
    <w:p w:rsidR="00AA6F6E" w:rsidRPr="00ED040D" w:rsidRDefault="00AA6F6E" w:rsidP="00B30945">
      <w:pPr>
        <w:pStyle w:val="RFCReferencesBookmark"/>
        <w:ind w:right="-122"/>
      </w:pPr>
      <w:r w:rsidRPr="00ED040D">
        <w:t>[ONF] ONF, "Intent Definition Principles", 2017,              &lt;https://www.opennetworking.org/images/stories/downloads/              sdn-resources/technical-reports/TR-523_Intent_Definition_Principles.pdf&gt;.</w:t>
      </w:r>
    </w:p>
    <w:p w:rsidR="00AA6F6E" w:rsidRPr="00ED040D" w:rsidRDefault="00AA6F6E" w:rsidP="00B30945">
      <w:pPr>
        <w:pStyle w:val="RFCReferencesBookmark"/>
        <w:ind w:right="-122"/>
      </w:pPr>
      <w:r w:rsidRPr="00ED040D">
        <w:t>[ONOS] ONOS, "ONOS Intent Framework", 2017,              &lt;https://wiki.onosproject.org/display/ONOS/Intent+Framework/&gt;.</w:t>
      </w:r>
    </w:p>
    <w:p w:rsidR="00AA6F6E" w:rsidRPr="00ED040D" w:rsidRDefault="00AA6F6E" w:rsidP="00B30945">
      <w:pPr>
        <w:pStyle w:val="RFCReferencesBookmark"/>
        <w:ind w:right="-122"/>
      </w:pPr>
      <w:r w:rsidRPr="00ED040D">
        <w:t>[SUPA] Strassner, J., "Simplified Use of Policy Abstractions",            2017, &lt;https://datatracker.ietf.org/doc/draft-ietf-supa-             generic-policy-info-model/?include_text=1&gt;.</w:t>
      </w:r>
    </w:p>
    <w:p w:rsidR="002E0F5C" w:rsidRPr="00ED040D" w:rsidRDefault="00C52563" w:rsidP="00B30945">
      <w:pPr>
        <w:pStyle w:val="RFCReferencesBookmark"/>
        <w:ind w:right="-122"/>
      </w:pPr>
      <w:r w:rsidRPr="00ED040D">
        <w:t>[</w:t>
      </w:r>
      <w:r w:rsidR="00F73457" w:rsidRPr="00ED040D">
        <w:t>ANIMA-Prefix</w:t>
      </w:r>
      <w:r w:rsidRPr="00ED040D">
        <w:t>] Jiang, S., Du, Z., Carpenter, B., and Q. Sun, "Autonomic IPv6 Edge Prefix Management in Large-scale Networks", draft-ietf-anima-prefix-management-07 (work in progress), December 2017.</w:t>
      </w:r>
    </w:p>
    <w:p w:rsidR="00AC50BB" w:rsidRDefault="007F6E51" w:rsidP="00B30945">
      <w:pPr>
        <w:pStyle w:val="RFCReferencesBookmark"/>
        <w:ind w:right="-122"/>
      </w:pPr>
      <w:r w:rsidRPr="00ED040D">
        <w:t xml:space="preserve">[TMF-auto] </w:t>
      </w:r>
      <w:r w:rsidR="00AC50BB" w:rsidRPr="00ED040D">
        <w:t>Aaron Richard Earl Boasman-Patel</w:t>
      </w:r>
      <w:r w:rsidRPr="00ED040D">
        <w:t>,et,</w:t>
      </w:r>
      <w:r w:rsidR="00AC50BB" w:rsidRPr="00ED040D">
        <w:t xml:space="preserve"> A whitepaper ofAutonomous Networks: Empower</w:t>
      </w:r>
      <w:r w:rsidRPr="00ED040D">
        <w:t>ing Digital Transformation For th</w:t>
      </w:r>
      <w:r w:rsidR="00AC50BB" w:rsidRPr="00ED040D">
        <w:t>e Telecoms Industry</w:t>
      </w:r>
      <w:r w:rsidRPr="00ED040D">
        <w:t>, inform.tmforum.org, 15 May, 2019.</w:t>
      </w:r>
    </w:p>
    <w:p w:rsidR="003876C0" w:rsidRDefault="003876C0" w:rsidP="00B30945">
      <w:pPr>
        <w:pStyle w:val="RFCReferencesBookmark"/>
        <w:ind w:right="-122"/>
      </w:pPr>
      <w:r>
        <w:t>[CLEM</w:t>
      </w:r>
      <w:r w:rsidR="0091450C">
        <w:t>M</w:t>
      </w:r>
      <w:r>
        <w:t xml:space="preserve">] </w:t>
      </w:r>
      <w:r>
        <w:tab/>
      </w:r>
      <w:hyperlink r:id="rId10" w:anchor="page-4" w:history="1">
        <w:r>
          <w:rPr>
            <w:rStyle w:val="affb"/>
          </w:rPr>
          <w:t>https://tools.ietf.org/html/draft-clemm-nmrg-dist-intent-03#page-4</w:t>
        </w:r>
      </w:hyperlink>
    </w:p>
    <w:p w:rsidR="003876C0" w:rsidRPr="00ED040D" w:rsidRDefault="003876C0" w:rsidP="00B30945">
      <w:pPr>
        <w:pStyle w:val="RFCReferencesBookmark"/>
        <w:ind w:right="-122"/>
      </w:pPr>
    </w:p>
    <w:p w:rsidR="00163B38" w:rsidRPr="00ED040D" w:rsidRDefault="003711C6" w:rsidP="00B30945">
      <w:pPr>
        <w:pStyle w:val="RFCH1-noTOCnonum"/>
        <w:ind w:right="-122"/>
      </w:pPr>
      <w:r w:rsidRPr="00416A91">
        <w:lastRenderedPageBreak/>
        <w:t>Authors’ Addresses</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Chen Li</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China Telecom</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No.118 Xizhimennei street, Xicheng District</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Beijing  100035</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lichen.bri@chinatelecom.cn</w:t>
      </w:r>
    </w:p>
    <w:p w:rsidR="002E0F5C" w:rsidRPr="00ED040D" w:rsidRDefault="002E0F5C" w:rsidP="00B30945">
      <w:pPr>
        <w:pStyle w:val="RFCFigure"/>
        <w:ind w:right="-122"/>
        <w:rPr>
          <w:rFonts w:eastAsiaTheme="minorEastAsia" w:cs="Times New Roman"/>
          <w:lang w:eastAsia="zh-CN"/>
        </w:rPr>
      </w:pPr>
    </w:p>
    <w:p w:rsidR="002E0F5C" w:rsidRPr="00ED040D" w:rsidRDefault="002E0F5C" w:rsidP="00B30945">
      <w:pPr>
        <w:pStyle w:val="RFCFigure"/>
        <w:ind w:right="-122"/>
        <w:rPr>
          <w:rFonts w:eastAsiaTheme="minorEastAsia" w:cs="Times New Roman"/>
          <w:lang w:eastAsia="zh-CN"/>
        </w:rPr>
      </w:pP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Olga Havel</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Email: olga.havel@huawei.com</w:t>
      </w:r>
    </w:p>
    <w:p w:rsidR="002E0F5C" w:rsidRDefault="002E0F5C" w:rsidP="00B30945">
      <w:pPr>
        <w:pStyle w:val="RFCFigure"/>
        <w:ind w:right="-122"/>
        <w:rPr>
          <w:rFonts w:eastAsiaTheme="minorEastAsia" w:cs="Times New Roman"/>
          <w:lang w:eastAsia="zh-CN"/>
        </w:rPr>
      </w:pPr>
    </w:p>
    <w:p w:rsidR="002A791E" w:rsidRDefault="002A791E" w:rsidP="00B30945">
      <w:pPr>
        <w:pStyle w:val="RFCFigure"/>
        <w:ind w:right="-122"/>
        <w:rPr>
          <w:rFonts w:eastAsiaTheme="minorEastAsia" w:cs="Times New Roman"/>
          <w:lang w:eastAsia="zh-CN"/>
        </w:rPr>
      </w:pPr>
      <w:r>
        <w:rPr>
          <w:rFonts w:eastAsiaTheme="minorEastAsia" w:cs="Times New Roman"/>
          <w:lang w:eastAsia="zh-CN"/>
        </w:rPr>
        <w:t>Adriana Olariu</w:t>
      </w:r>
    </w:p>
    <w:p w:rsidR="002A791E" w:rsidRDefault="002A791E" w:rsidP="00B30945">
      <w:pPr>
        <w:pStyle w:val="RFCFigure"/>
        <w:ind w:right="-122"/>
        <w:rPr>
          <w:rFonts w:eastAsiaTheme="minorEastAsia" w:cs="Times New Roman"/>
          <w:lang w:eastAsia="zh-CN"/>
        </w:rPr>
      </w:pPr>
      <w:r>
        <w:rPr>
          <w:rFonts w:eastAsiaTheme="minorEastAsia" w:cs="Times New Roman"/>
          <w:lang w:eastAsia="zh-CN"/>
        </w:rPr>
        <w:t>Huawei Technologies</w:t>
      </w:r>
    </w:p>
    <w:p w:rsidR="002A791E" w:rsidRDefault="002A791E" w:rsidP="00B30945">
      <w:pPr>
        <w:pStyle w:val="RFCFigure"/>
        <w:ind w:right="-122"/>
        <w:rPr>
          <w:rFonts w:eastAsiaTheme="minorEastAsia" w:cs="Times New Roman"/>
          <w:lang w:eastAsia="zh-CN"/>
        </w:rPr>
      </w:pPr>
      <w:r>
        <w:rPr>
          <w:rFonts w:eastAsiaTheme="minorEastAsia" w:cs="Times New Roman"/>
          <w:lang w:eastAsia="zh-CN"/>
        </w:rPr>
        <w:t>Email: a</w:t>
      </w:r>
      <w:r w:rsidRPr="00B30945">
        <w:t>driana.olariu@huawei.com</w:t>
      </w:r>
    </w:p>
    <w:p w:rsidR="002A791E" w:rsidRPr="00ED040D" w:rsidRDefault="002A791E" w:rsidP="00B30945">
      <w:pPr>
        <w:pStyle w:val="RFCFigure"/>
        <w:ind w:right="-122"/>
        <w:rPr>
          <w:rFonts w:eastAsiaTheme="minorEastAsia" w:cs="Times New Roman"/>
          <w:lang w:eastAsia="zh-CN"/>
        </w:rPr>
      </w:pP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Will(Shucheng) Liu</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Huawei Technologies</w:t>
      </w:r>
    </w:p>
    <w:p w:rsidR="002E0F5C"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P.R. China</w:t>
      </w:r>
    </w:p>
    <w:p w:rsidR="004F670B" w:rsidRPr="00ED040D" w:rsidRDefault="002E0F5C"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1" w:history="1">
        <w:r w:rsidR="00D537D6" w:rsidRPr="00ED040D">
          <w:rPr>
            <w:rStyle w:val="affb"/>
            <w:rFonts w:eastAsiaTheme="minorEastAsia" w:cs="Times New Roman"/>
            <w:lang w:eastAsia="zh-CN"/>
          </w:rPr>
          <w:t>liushucheng@huawei.com</w:t>
        </w:r>
      </w:hyperlink>
    </w:p>
    <w:p w:rsidR="00D537D6" w:rsidRPr="00ED040D" w:rsidRDefault="00D537D6" w:rsidP="00B30945">
      <w:pPr>
        <w:pStyle w:val="RFCFigure"/>
        <w:ind w:right="-122"/>
        <w:rPr>
          <w:rFonts w:eastAsiaTheme="minorEastAsia" w:cs="Times New Roman"/>
          <w:lang w:eastAsia="zh-CN"/>
        </w:rPr>
      </w:pP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Pedro Martinez-Julia</w:t>
      </w: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NICT</w:t>
      </w: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Japan</w:t>
      </w:r>
    </w:p>
    <w:p w:rsidR="00D537D6" w:rsidRPr="00ED040D" w:rsidRDefault="00D537D6"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2" w:history="1">
        <w:r w:rsidR="00BD306E" w:rsidRPr="00ED040D">
          <w:rPr>
            <w:rStyle w:val="affb"/>
            <w:rFonts w:eastAsiaTheme="minorEastAsia" w:cs="Times New Roman"/>
            <w:lang w:eastAsia="zh-CN"/>
          </w:rPr>
          <w:t>pedro@nict.go.jp</w:t>
        </w:r>
      </w:hyperlink>
    </w:p>
    <w:p w:rsidR="00BD306E" w:rsidRPr="00ED040D" w:rsidRDefault="00BD306E" w:rsidP="00B30945">
      <w:pPr>
        <w:pStyle w:val="RFCFigure"/>
        <w:ind w:right="-122"/>
        <w:rPr>
          <w:rFonts w:eastAsiaTheme="minorEastAsia" w:cs="Times New Roman"/>
          <w:lang w:eastAsia="zh-CN"/>
        </w:rPr>
      </w:pP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Jeferson Campos Nobre</w:t>
      </w:r>
    </w:p>
    <w:p w:rsidR="00BD306E" w:rsidRPr="00ED040D" w:rsidRDefault="00BD306E" w:rsidP="00B30945">
      <w:pPr>
        <w:pStyle w:val="RFCFigure"/>
        <w:ind w:right="-122"/>
        <w:rPr>
          <w:rFonts w:eastAsiaTheme="minorEastAsia" w:cs="Times New Roman"/>
          <w:lang w:eastAsia="zh-CN"/>
        </w:rPr>
      </w:pPr>
      <w:commentRangeStart w:id="137"/>
      <w:r w:rsidRPr="00ED040D">
        <w:rPr>
          <w:rFonts w:eastAsiaTheme="minorEastAsia" w:cs="Times New Roman"/>
          <w:lang w:eastAsia="zh-CN"/>
        </w:rPr>
        <w:t>University of Vale do Rio dos Sinos</w:t>
      </w:r>
      <w:commentRangeEnd w:id="137"/>
      <w:r w:rsidR="00F06C4B" w:rsidRPr="00ED040D">
        <w:rPr>
          <w:rStyle w:val="affc"/>
        </w:rPr>
        <w:commentReference w:id="137"/>
      </w: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Porto Alegre</w:t>
      </w: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Brazil</w:t>
      </w:r>
    </w:p>
    <w:p w:rsidR="00BD306E" w:rsidRPr="00ED040D" w:rsidRDefault="00BD306E" w:rsidP="00B30945">
      <w:pPr>
        <w:pStyle w:val="RFCFigure"/>
        <w:ind w:right="-122"/>
        <w:rPr>
          <w:rFonts w:eastAsiaTheme="minorEastAsia" w:cs="Times New Roman"/>
          <w:lang w:eastAsia="zh-CN"/>
        </w:rPr>
      </w:pPr>
      <w:r w:rsidRPr="00ED040D">
        <w:rPr>
          <w:rFonts w:eastAsiaTheme="minorEastAsia" w:cs="Times New Roman"/>
          <w:lang w:eastAsia="zh-CN"/>
        </w:rPr>
        <w:t xml:space="preserve">Email: </w:t>
      </w:r>
      <w:hyperlink r:id="rId13" w:history="1">
        <w:r w:rsidR="00223E7A" w:rsidRPr="00ED040D">
          <w:rPr>
            <w:rStyle w:val="affb"/>
            <w:rFonts w:eastAsiaTheme="minorEastAsia" w:cs="Times New Roman"/>
            <w:lang w:eastAsia="zh-CN"/>
          </w:rPr>
          <w:t>jcnobre@inf.ufrgs.br</w:t>
        </w:r>
      </w:hyperlink>
    </w:p>
    <w:p w:rsidR="00F73457" w:rsidRPr="00ED040D" w:rsidRDefault="00F73457" w:rsidP="00B30945">
      <w:pPr>
        <w:pStyle w:val="RFCFigure"/>
        <w:ind w:right="-122"/>
        <w:rPr>
          <w:rFonts w:eastAsiaTheme="minorEastAsia" w:cs="Times New Roman"/>
          <w:lang w:eastAsia="zh-CN"/>
        </w:rPr>
      </w:pP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Diego R. Lopez</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Telefonica I+D</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Don Ramon de la Cruz, 82</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Madrid  28006</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Spain</w:t>
      </w:r>
    </w:p>
    <w:p w:rsidR="00F73457" w:rsidRPr="00ED040D" w:rsidRDefault="00F73457" w:rsidP="00B30945">
      <w:pPr>
        <w:pStyle w:val="RFCFigure"/>
        <w:ind w:right="-122"/>
        <w:rPr>
          <w:rFonts w:eastAsiaTheme="minorEastAsia" w:cs="Times New Roman"/>
          <w:lang w:eastAsia="zh-CN"/>
        </w:rPr>
      </w:pPr>
      <w:r w:rsidRPr="00ED040D">
        <w:rPr>
          <w:rFonts w:eastAsiaTheme="minorEastAsia" w:cs="Times New Roman"/>
          <w:lang w:eastAsia="zh-CN"/>
        </w:rPr>
        <w:t>Email: diego.r.lopez@telefonica.com</w:t>
      </w:r>
    </w:p>
    <w:sectPr w:rsidR="00F73457" w:rsidRPr="00ED040D" w:rsidSect="00F25D29">
      <w:headerReference w:type="default" r:id="rId14"/>
      <w:footerReference w:type="default" r:id="rId15"/>
      <w:headerReference w:type="first" r:id="rId16"/>
      <w:footerReference w:type="first" r:id="rId17"/>
      <w:type w:val="continuous"/>
      <w:pgSz w:w="12240" w:h="15840"/>
      <w:pgMar w:top="1440" w:right="1152"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6" w:author="Liushucheng (Will LIU, Strategy &amp; Industry Development)" w:date="2019-07-25T15:11:00Z" w:initials="L(L">
    <w:p w:rsidR="00F657C7" w:rsidRPr="000B727F" w:rsidRDefault="00F657C7">
      <w:pPr>
        <w:pStyle w:val="ab"/>
        <w:rPr>
          <w:rFonts w:eastAsiaTheme="minorEastAsia"/>
          <w:lang w:eastAsia="zh-CN"/>
        </w:rPr>
      </w:pPr>
      <w:r>
        <w:rPr>
          <w:rStyle w:val="affc"/>
        </w:rPr>
        <w:annotationRef/>
      </w:r>
      <w:r>
        <w:rPr>
          <w:rFonts w:eastAsiaTheme="minorEastAsia" w:hint="eastAsia"/>
          <w:lang w:eastAsia="zh-CN"/>
        </w:rPr>
        <w:t>是否要单独起一行</w:t>
      </w:r>
      <w:r>
        <w:rPr>
          <w:rFonts w:eastAsiaTheme="minorEastAsia" w:hint="eastAsia"/>
          <w:lang w:eastAsia="zh-CN"/>
        </w:rPr>
        <w:t>?</w:t>
      </w:r>
    </w:p>
  </w:comment>
  <w:comment w:id="51" w:author="Liushucheng (Will LIU, Strategy &amp; Industry Development)" w:date="2019-11-04T14:23:00Z" w:initials="L(L">
    <w:p w:rsidR="00F657C7" w:rsidRPr="006259EA" w:rsidRDefault="00F657C7">
      <w:pPr>
        <w:pStyle w:val="ab"/>
        <w:rPr>
          <w:rFonts w:eastAsiaTheme="minorEastAsia"/>
          <w:lang w:eastAsia="zh-CN"/>
        </w:rPr>
      </w:pPr>
      <w:r>
        <w:rPr>
          <w:rStyle w:val="affc"/>
        </w:rPr>
        <w:annotationRef/>
      </w:r>
      <w:r>
        <w:rPr>
          <w:rFonts w:eastAsiaTheme="minorEastAsia"/>
          <w:lang w:eastAsia="zh-CN"/>
        </w:rPr>
        <w:t>Added by Sunxy from China Telecom “</w:t>
      </w:r>
      <w:r w:rsidRPr="006259EA">
        <w:rPr>
          <w:rFonts w:eastAsiaTheme="minorEastAsia"/>
          <w:lang w:eastAsia="zh-CN"/>
        </w:rPr>
        <w:t>It is necessary to give specific examples of various scenarios.</w:t>
      </w:r>
      <w:r>
        <w:rPr>
          <w:rFonts w:eastAsiaTheme="minorEastAsia"/>
          <w:lang w:eastAsia="zh-CN"/>
        </w:rPr>
        <w:t>”</w:t>
      </w:r>
    </w:p>
  </w:comment>
  <w:comment w:id="54" w:author="LIU Shucheng (Will)" w:date="2019-07-18T15:56:00Z" w:initials="Will">
    <w:p w:rsidR="00F657C7" w:rsidRDefault="00F657C7" w:rsidP="006940DC">
      <w:pPr>
        <w:pStyle w:val="ab"/>
        <w:ind w:left="0"/>
      </w:pPr>
      <w:r>
        <w:rPr>
          <w:rStyle w:val="affc"/>
        </w:rPr>
        <w:annotationRef/>
      </w:r>
      <w:r>
        <w:t>Added details in sub-bullet</w:t>
      </w:r>
    </w:p>
  </w:comment>
  <w:comment w:id="67" w:author="Liushucheng (Will LIU, Strategy &amp; Industry Development)" w:date="2019-11-04T14:28:00Z" w:initials="L(L">
    <w:p w:rsidR="00F657C7" w:rsidRPr="006259EA" w:rsidRDefault="00F657C7" w:rsidP="00752F8A">
      <w:pPr>
        <w:pStyle w:val="ab"/>
        <w:rPr>
          <w:rFonts w:eastAsiaTheme="minorEastAsia"/>
          <w:lang w:eastAsia="zh-CN"/>
        </w:rPr>
      </w:pPr>
      <w:r>
        <w:rPr>
          <w:rStyle w:val="affc"/>
        </w:rPr>
        <w:annotationRef/>
      </w:r>
      <w:r>
        <w:rPr>
          <w:rFonts w:eastAsiaTheme="minorEastAsia"/>
          <w:lang w:eastAsia="zh-CN"/>
        </w:rPr>
        <w:t>Added by China Telecom Sunxy “</w:t>
      </w:r>
      <w:r w:rsidRPr="006259EA">
        <w:rPr>
          <w:rFonts w:eastAsiaTheme="minorEastAsia"/>
          <w:lang w:eastAsia="zh-CN"/>
        </w:rPr>
        <w:t>I think it is necessary to add feedback to classify intent.</w:t>
      </w:r>
      <w:r>
        <w:rPr>
          <w:rFonts w:eastAsiaTheme="minorEastAsia"/>
          <w:lang w:eastAsia="zh-CN"/>
        </w:rPr>
        <w:t>”</w:t>
      </w:r>
    </w:p>
  </w:comment>
  <w:comment w:id="79" w:author="Liushucheng (Will LIU, Strategy &amp; Industry Development)" w:date="2019-11-04T14:27:00Z" w:initials="L(L">
    <w:p w:rsidR="00F657C7" w:rsidRPr="006259EA" w:rsidRDefault="00F657C7" w:rsidP="00CC4158">
      <w:pPr>
        <w:pStyle w:val="ab"/>
        <w:rPr>
          <w:rFonts w:eastAsiaTheme="minorEastAsia"/>
          <w:lang w:eastAsia="zh-CN"/>
        </w:rPr>
      </w:pPr>
      <w:r>
        <w:rPr>
          <w:rStyle w:val="affc"/>
        </w:rPr>
        <w:annotationRef/>
      </w:r>
      <w:r>
        <w:rPr>
          <w:rFonts w:eastAsiaTheme="minorEastAsia" w:hint="eastAsia"/>
          <w:lang w:eastAsia="zh-CN"/>
        </w:rPr>
        <w:t>S</w:t>
      </w:r>
      <w:r>
        <w:rPr>
          <w:rFonts w:eastAsiaTheme="minorEastAsia"/>
          <w:lang w:eastAsia="zh-CN"/>
        </w:rPr>
        <w:t>uggest to delete by China Telecom Sunxy: “</w:t>
      </w:r>
      <w:r w:rsidRPr="006259EA">
        <w:rPr>
          <w:rFonts w:eastAsiaTheme="minorEastAsia"/>
          <w:lang w:eastAsia="zh-CN"/>
        </w:rPr>
        <w:t>I think there is a duplication of the intent classification by granularity and hierarchy. It is recommended to delete this section.</w:t>
      </w:r>
      <w:r>
        <w:rPr>
          <w:rFonts w:eastAsiaTheme="minorEastAsia"/>
          <w:lang w:eastAsia="zh-CN"/>
        </w:rPr>
        <w:t>”</w:t>
      </w:r>
    </w:p>
  </w:comment>
  <w:comment w:id="129" w:author="Liushucheng (Will LIU, Strategy &amp; Industry Development)" w:date="2019-11-04T15:01:00Z" w:initials="L(L">
    <w:p w:rsidR="00F657C7" w:rsidRPr="00956B70" w:rsidRDefault="00F657C7">
      <w:pPr>
        <w:pStyle w:val="ab"/>
        <w:rPr>
          <w:rFonts w:eastAsiaTheme="minorEastAsia"/>
          <w:lang w:eastAsia="zh-CN"/>
        </w:rPr>
      </w:pPr>
      <w:r>
        <w:rPr>
          <w:rStyle w:val="affc"/>
        </w:rPr>
        <w:annotationRef/>
      </w:r>
      <w:r>
        <w:rPr>
          <w:rFonts w:eastAsiaTheme="minorEastAsia"/>
          <w:lang w:eastAsia="zh-CN"/>
        </w:rPr>
        <w:t>China Telecom Sunxy added paragraphs “</w:t>
      </w:r>
      <w:r w:rsidRPr="00956B70">
        <w:rPr>
          <w:rFonts w:eastAsiaTheme="minorEastAsia"/>
          <w:lang w:eastAsia="zh-CN"/>
        </w:rPr>
        <w:t>Perhaps here can add some specific descriptions of AI in the intent network.</w:t>
      </w:r>
      <w:r>
        <w:rPr>
          <w:rFonts w:eastAsiaTheme="minorEastAsia"/>
          <w:lang w:eastAsia="zh-CN"/>
        </w:rPr>
        <w:t>”</w:t>
      </w:r>
    </w:p>
  </w:comment>
  <w:comment w:id="137" w:author="Liushucheng (Will LIU, Strategy &amp; Industry Development)" w:date="2019-07-25T11:58:00Z" w:initials="L(L">
    <w:p w:rsidR="00F657C7" w:rsidRPr="00F06C4B" w:rsidRDefault="00F657C7">
      <w:pPr>
        <w:pStyle w:val="ab"/>
        <w:rPr>
          <w:rFonts w:eastAsiaTheme="minorEastAsia"/>
          <w:lang w:eastAsia="zh-CN"/>
        </w:rPr>
      </w:pPr>
      <w:r>
        <w:rPr>
          <w:rStyle w:val="affc"/>
        </w:rPr>
        <w:annotationRef/>
      </w:r>
      <w:r>
        <w:rPr>
          <w:rFonts w:eastAsiaTheme="minorEastAsia"/>
          <w:lang w:eastAsia="zh-CN"/>
        </w:rP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466B70" w15:done="1"/>
  <w15:commentEx w15:paraId="273A349F" w15:done="1"/>
  <w15:commentEx w15:paraId="5E192DDC" w15:done="1"/>
  <w15:commentEx w15:paraId="7A453555" w15:done="1"/>
  <w15:commentEx w15:paraId="62F38CA9" w15:done="1"/>
  <w15:commentEx w15:paraId="7DCF1D48" w15:done="1"/>
  <w15:commentEx w15:paraId="34692D5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C0A" w:rsidRDefault="001B3C0A">
      <w:pPr>
        <w:spacing w:after="0" w:line="240" w:lineRule="auto"/>
      </w:pPr>
      <w:r>
        <w:separator/>
      </w:r>
    </w:p>
  </w:endnote>
  <w:endnote w:type="continuationSeparator" w:id="1">
    <w:p w:rsidR="001B3C0A" w:rsidRDefault="001B3C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pPr>
      <w:pStyle w:val="af4"/>
    </w:pPr>
    <w:r>
      <w:rPr>
        <w:highlight w:val="yellow"/>
      </w:rPr>
      <w:br/>
    </w:r>
    <w:r>
      <w:rPr>
        <w:highlight w:val="yellow"/>
      </w:rPr>
      <w:br/>
    </w:r>
    <w:r>
      <w:rPr>
        <w:rFonts w:eastAsiaTheme="minorEastAsia"/>
        <w:lang w:eastAsia="zh-CN"/>
      </w:rPr>
      <w:t>Li</w:t>
    </w:r>
    <w:r>
      <w:rPr>
        <w:rFonts w:eastAsiaTheme="minorEastAsia" w:hint="eastAsia"/>
        <w:lang w:eastAsia="zh-CN"/>
      </w:rPr>
      <w:t>, et al.</w:t>
    </w:r>
    <w:r>
      <w:rPr>
        <w:rFonts w:cs="Times New Roman"/>
      </w:rPr>
      <w:tab/>
    </w:r>
    <w:r>
      <w:t xml:space="preserve">Expires </w: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1 July </w:instrText>
    </w:r>
    <w:r w:rsidR="007B1CEE">
      <w:fldChar w:fldCharType="begin"/>
    </w:r>
    <w:r>
      <w:instrText xml:space="preserve"> IF </w:instrText>
    </w:r>
    <w:r w:rsidR="007B1CEE">
      <w:fldChar w:fldCharType="begin"/>
    </w:r>
    <w:r>
      <w:instrText xml:space="preserve"> SAVEDATE \@ "M" \* MERGEFORMAT \* MERGEFORMAT </w:instrText>
    </w:r>
    <w:r w:rsidR="007B1CEE">
      <w:fldChar w:fldCharType="separate"/>
    </w:r>
    <w:r w:rsidR="00F44090">
      <w:rPr>
        <w:noProof/>
      </w:rPr>
      <w:instrText>9</w:instrText>
    </w:r>
    <w:r w:rsidR="007B1CEE">
      <w:fldChar w:fldCharType="end"/>
    </w:r>
    <w:r>
      <w:instrText xml:space="preserve"> = 2 August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3 September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4 October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5 November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6 December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7 January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ins w:id="140" w:author="Sunxy" w:date="2020-09-17T14:21:00Z">
      <w:r w:rsidR="00F44090">
        <w:rPr>
          <w:noProof/>
        </w:rPr>
        <w:instrText>9</w:instrText>
      </w:r>
    </w:ins>
    <w:del w:id="141" w:author="Sunxy" w:date="2020-09-17T14:10:00Z">
      <w:r w:rsidDel="00C54AEE">
        <w:rPr>
          <w:noProof/>
        </w:rPr>
        <w:delInstrText>11</w:delInstrText>
      </w:r>
    </w:del>
    <w:r w:rsidR="007B1CEE">
      <w:fldChar w:fldCharType="end"/>
    </w:r>
    <w:r>
      <w:instrText xml:space="preserve"> = 8 February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ins w:id="142" w:author="Sunxy" w:date="2020-09-17T14:21:00Z">
      <w:r w:rsidR="00F44090">
        <w:rPr>
          <w:noProof/>
        </w:rPr>
        <w:instrText>9</w:instrText>
      </w:r>
    </w:ins>
    <w:del w:id="143" w:author="Sunxy" w:date="2020-09-17T14:10:00Z">
      <w:r w:rsidDel="00C54AEE">
        <w:rPr>
          <w:noProof/>
        </w:rPr>
        <w:delInstrText>11</w:delInstrText>
      </w:r>
    </w:del>
    <w:r w:rsidR="007B1CEE">
      <w:fldChar w:fldCharType="end"/>
    </w:r>
    <w:r>
      <w:instrText xml:space="preserve"> = 9 March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Pr>
        <w:noProof/>
      </w:rPr>
      <w:instrText>11</w:instrText>
    </w:r>
    <w:r w:rsidR="007B1CEE">
      <w:fldChar w:fldCharType="end"/>
    </w:r>
    <w:r>
      <w:instrText xml:space="preserve"> = 10 April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Pr>
        <w:noProof/>
      </w:rPr>
      <w:instrText>11</w:instrText>
    </w:r>
    <w:r w:rsidR="007B1CEE">
      <w:fldChar w:fldCharType="end"/>
    </w:r>
    <w:r>
      <w:instrText xml:space="preserve"> = 11 May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instrText>7</w:instrText>
    </w:r>
    <w:r w:rsidR="007B1CEE">
      <w:fldChar w:fldCharType="end"/>
    </w:r>
    <w:r>
      <w:instrText xml:space="preserve"> = 12 June "Fail" \* MERGEFORMAT </w:instrText>
    </w:r>
    <w:r w:rsidR="007B1CEE">
      <w:fldChar w:fldCharType="separate"/>
    </w:r>
    <w:r>
      <w:instrText>June</w:instrText>
    </w:r>
    <w:r w:rsidR="007B1CEE">
      <w:fldChar w:fldCharType="end"/>
    </w:r>
    <w:r>
      <w:instrText xml:space="preserve"> \* MERGEFORMAT </w:instrText>
    </w:r>
    <w:r w:rsidR="007B1CEE">
      <w:fldChar w:fldCharType="separate"/>
    </w:r>
    <w:r>
      <w:rPr>
        <w:noProof/>
      </w:rPr>
      <w:instrText>May</w:instrText>
    </w:r>
    <w:r w:rsidR="007B1CEE">
      <w:fldChar w:fldCharType="end"/>
    </w:r>
    <w:r>
      <w:instrText xml:space="preserve"> \* MERGEFORMAT </w:instrText>
    </w:r>
    <w:r w:rsidR="007B1CEE">
      <w:fldChar w:fldCharType="separate"/>
    </w:r>
    <w:r>
      <w:rPr>
        <w:noProof/>
      </w:rPr>
      <w:instrText>May</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t>March</w:t>
    </w:r>
    <w:r w:rsidR="007B1CEE">
      <w:fldChar w:fldCharType="end"/>
    </w:r>
    <w:r w:rsidR="007B1CEE">
      <w:fldChar w:fldCharType="begin"/>
    </w:r>
    <w:r>
      <w:instrText xml:space="preserve"> SAVEDATE  \@ "d," </w:instrText>
    </w:r>
    <w:r w:rsidR="007B1CEE">
      <w:fldChar w:fldCharType="separate"/>
    </w:r>
    <w:ins w:id="144" w:author="Sunxy" w:date="2020-09-17T14:21:00Z">
      <w:r w:rsidR="00F44090">
        <w:rPr>
          <w:noProof/>
        </w:rPr>
        <w:t>17,</w:t>
      </w:r>
    </w:ins>
    <w:del w:id="145" w:author="Sunxy" w:date="2020-09-17T14:10:00Z">
      <w:r w:rsidR="00B30945" w:rsidDel="00C54AEE">
        <w:rPr>
          <w:noProof/>
        </w:rPr>
        <w:delText>30,</w:delText>
      </w:r>
    </w:del>
    <w:r w:rsidR="007B1CEE">
      <w:fldChar w:fldCharType="end"/>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&lt; 7 </w:instrText>
    </w:r>
    <w:r w:rsidR="007B1CEE">
      <w:fldChar w:fldCharType="begin"/>
    </w:r>
    <w:r>
      <w:instrText xml:space="preserve"> SAVEDATE \@ "YYYY" \* MERGEFORMAT </w:instrText>
    </w:r>
    <w:r w:rsidR="007B1CEE">
      <w:fldChar w:fldCharType="separate"/>
    </w:r>
    <w:r>
      <w:rPr>
        <w:noProof/>
      </w:rPr>
      <w:instrText>2020</w:instrText>
    </w:r>
    <w:r w:rsidR="007B1CEE">
      <w:fldChar w:fldCharType="end"/>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&gt; 6 </w:instrText>
    </w:r>
    <w:r w:rsidR="007B1CEE">
      <w:fldChar w:fldCharType="begin"/>
    </w:r>
    <w:r>
      <w:instrText xml:space="preserve"> = </w:instrText>
    </w:r>
    <w:r w:rsidR="007B1CEE">
      <w:fldChar w:fldCharType="begin"/>
    </w:r>
    <w:r>
      <w:instrText xml:space="preserve"> SAVEDATE \@ "YYYY" \* MERGEFORMAT </w:instrText>
    </w:r>
    <w:r w:rsidR="007B1CEE">
      <w:fldChar w:fldCharType="separate"/>
    </w:r>
    <w:r w:rsidR="00F44090">
      <w:rPr>
        <w:noProof/>
      </w:rPr>
      <w:instrText>2020</w:instrText>
    </w:r>
    <w:r w:rsidR="007B1CEE">
      <w:fldChar w:fldCharType="end"/>
    </w:r>
    <w:r>
      <w:instrText xml:space="preserve"> + 1 \* MERGEFORMAT </w:instrText>
    </w:r>
    <w:r w:rsidR="007B1CEE">
      <w:fldChar w:fldCharType="separate"/>
    </w:r>
    <w:r w:rsidR="007E393C">
      <w:rPr>
        <w:noProof/>
      </w:rPr>
      <w:instrText>2021</w:instrText>
    </w:r>
    <w:r w:rsidR="007B1CEE">
      <w:fldChar w:fldCharType="end"/>
    </w:r>
    <w:r>
      <w:instrText xml:space="preserve"> "Fail" \* MERGEFORMAT  \* MERGEFORMAT </w:instrText>
    </w:r>
    <w:r w:rsidR="007B1CEE">
      <w:fldChar w:fldCharType="separate"/>
    </w:r>
    <w:r w:rsidR="007E393C">
      <w:rPr>
        <w:noProof/>
      </w:rPr>
      <w:instrText>2021</w:instrText>
    </w:r>
    <w:r w:rsidR="007B1CEE">
      <w:fldChar w:fldCharType="end"/>
    </w:r>
    <w:r>
      <w:instrText xml:space="preserve"> \* MERGEFORMAT </w:instrText>
    </w:r>
    <w:r w:rsidR="007B1CEE">
      <w:fldChar w:fldCharType="separate"/>
    </w:r>
    <w:r w:rsidR="007E393C">
      <w:rPr>
        <w:noProof/>
      </w:rPr>
      <w:t>2021</w:t>
    </w:r>
    <w:r w:rsidR="007B1CEE">
      <w:fldChar w:fldCharType="end"/>
    </w:r>
    <w:r>
      <w:rPr>
        <w:rFonts w:cs="Times New Roman"/>
      </w:rPr>
      <w:tab/>
    </w:r>
    <w:r>
      <w:t xml:space="preserve">[Page </w:t>
    </w:r>
    <w:r w:rsidR="007B1CEE">
      <w:fldChar w:fldCharType="begin"/>
    </w:r>
    <w:r>
      <w:instrText xml:space="preserve"> PAGE </w:instrText>
    </w:r>
    <w:r w:rsidR="007B1CEE">
      <w:fldChar w:fldCharType="separate"/>
    </w:r>
    <w:r w:rsidR="007E393C">
      <w:rPr>
        <w:noProof/>
      </w:rPr>
      <w:t>2</w:t>
    </w:r>
    <w:r w:rsidR="007B1CEE">
      <w:fldChar w:fldCharType="end"/>
    </w:r>
    <w:r>
      <w:t>]</w:t>
    </w:r>
  </w:p>
  <w:p w:rsidR="00F657C7" w:rsidRDefault="00F657C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pPr>
      <w:pStyle w:val="af4"/>
      <w:rPr>
        <w:highlight w:val="yellow"/>
      </w:rPr>
    </w:pPr>
  </w:p>
  <w:p w:rsidR="00F657C7" w:rsidRDefault="00F657C7">
    <w:pPr>
      <w:pStyle w:val="af4"/>
      <w:rPr>
        <w:highlight w:val="yellow"/>
      </w:rPr>
    </w:pPr>
  </w:p>
  <w:p w:rsidR="00F657C7" w:rsidRDefault="00F657C7">
    <w:pPr>
      <w:pStyle w:val="af4"/>
      <w:rPr>
        <w:highlight w:val="yellow"/>
      </w:rPr>
    </w:pPr>
  </w:p>
  <w:p w:rsidR="00F657C7" w:rsidRDefault="00F657C7">
    <w:pPr>
      <w:pStyle w:val="af4"/>
    </w:pPr>
    <w:r>
      <w:rPr>
        <w:rFonts w:eastAsiaTheme="minorEastAsia"/>
        <w:lang w:eastAsia="zh-CN"/>
      </w:rPr>
      <w:t>Liu, et al.</w:t>
    </w:r>
    <w:r>
      <w:tab/>
      <w:t xml:space="preserve">Expires </w: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1 July </w:instrText>
    </w:r>
    <w:r w:rsidR="007B1CEE">
      <w:fldChar w:fldCharType="begin"/>
    </w:r>
    <w:r>
      <w:instrText xml:space="preserve"> IF </w:instrText>
    </w:r>
    <w:r w:rsidR="007B1CEE">
      <w:fldChar w:fldCharType="begin"/>
    </w:r>
    <w:r>
      <w:instrText xml:space="preserve"> SAVEDATE \@ "M" \* MERGEFORMAT \* MERGEFORMAT </w:instrText>
    </w:r>
    <w:r w:rsidR="007B1CEE">
      <w:fldChar w:fldCharType="separate"/>
    </w:r>
    <w:r w:rsidR="00F44090">
      <w:rPr>
        <w:noProof/>
      </w:rPr>
      <w:instrText>9</w:instrText>
    </w:r>
    <w:r w:rsidR="007B1CEE">
      <w:fldChar w:fldCharType="end"/>
    </w:r>
    <w:r>
      <w:instrText xml:space="preserve"> = 2 August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3 September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4 October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5 November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6 December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7 January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ins w:id="152" w:author="Sunxy" w:date="2020-09-17T14:21:00Z">
      <w:r w:rsidR="00F44090">
        <w:rPr>
          <w:noProof/>
        </w:rPr>
        <w:instrText>9</w:instrText>
      </w:r>
    </w:ins>
    <w:del w:id="153" w:author="Sunxy" w:date="2020-09-17T14:10:00Z">
      <w:r w:rsidDel="00C54AEE">
        <w:rPr>
          <w:noProof/>
        </w:rPr>
        <w:delInstrText>11</w:delInstrText>
      </w:r>
    </w:del>
    <w:r w:rsidR="007B1CEE">
      <w:fldChar w:fldCharType="end"/>
    </w:r>
    <w:r>
      <w:instrText xml:space="preserve"> = 8 February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ins w:id="154" w:author="Sunxy" w:date="2020-09-17T14:21:00Z">
      <w:r w:rsidR="00F44090">
        <w:rPr>
          <w:noProof/>
        </w:rPr>
        <w:instrText>9</w:instrText>
      </w:r>
    </w:ins>
    <w:del w:id="155" w:author="Sunxy" w:date="2020-09-17T14:10:00Z">
      <w:r w:rsidDel="00C54AEE">
        <w:rPr>
          <w:noProof/>
        </w:rPr>
        <w:delInstrText>11</w:delInstrText>
      </w:r>
    </w:del>
    <w:r w:rsidR="007B1CEE">
      <w:fldChar w:fldCharType="end"/>
    </w:r>
    <w:r>
      <w:instrText xml:space="preserve"> = 9 March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Pr>
        <w:noProof/>
      </w:rPr>
      <w:instrText>11</w:instrText>
    </w:r>
    <w:r w:rsidR="007B1CEE">
      <w:fldChar w:fldCharType="end"/>
    </w:r>
    <w:r>
      <w:instrText xml:space="preserve"> = 10 April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Pr>
        <w:noProof/>
      </w:rPr>
      <w:instrText>11</w:instrText>
    </w:r>
    <w:r w:rsidR="007B1CEE">
      <w:fldChar w:fldCharType="end"/>
    </w:r>
    <w:r>
      <w:instrText xml:space="preserve"> = 11 May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instrText>7</w:instrText>
    </w:r>
    <w:r w:rsidR="007B1CEE">
      <w:fldChar w:fldCharType="end"/>
    </w:r>
    <w:r>
      <w:instrText xml:space="preserve"> = 12 June "Fail" \* MERGEFORMAT </w:instrText>
    </w:r>
    <w:r w:rsidR="007B1CEE">
      <w:fldChar w:fldCharType="separate"/>
    </w:r>
    <w:r>
      <w:instrText>June</w:instrText>
    </w:r>
    <w:r w:rsidR="007B1CEE">
      <w:fldChar w:fldCharType="end"/>
    </w:r>
    <w:r>
      <w:instrText xml:space="preserve"> \* MERGEFORMAT </w:instrText>
    </w:r>
    <w:r w:rsidR="007B1CEE">
      <w:fldChar w:fldCharType="separate"/>
    </w:r>
    <w:r>
      <w:rPr>
        <w:noProof/>
      </w:rPr>
      <w:instrText>May</w:instrText>
    </w:r>
    <w:r w:rsidR="007B1CEE">
      <w:fldChar w:fldCharType="end"/>
    </w:r>
    <w:r>
      <w:instrText xml:space="preserve"> \* MERGEFORMAT </w:instrText>
    </w:r>
    <w:r w:rsidR="007B1CEE">
      <w:fldChar w:fldCharType="separate"/>
    </w:r>
    <w:r>
      <w:rPr>
        <w:noProof/>
      </w:rPr>
      <w:instrText>May</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t>March</w:t>
    </w:r>
    <w:r w:rsidR="007B1CEE">
      <w:fldChar w:fldCharType="end"/>
    </w:r>
    <w:r w:rsidR="007B1CEE">
      <w:fldChar w:fldCharType="begin"/>
    </w:r>
    <w:r>
      <w:instrText xml:space="preserve"> SAVEDATE  \@ "d," </w:instrText>
    </w:r>
    <w:r w:rsidR="007B1CEE">
      <w:fldChar w:fldCharType="separate"/>
    </w:r>
    <w:ins w:id="156" w:author="Sunxy" w:date="2020-09-17T14:21:00Z">
      <w:r w:rsidR="00F44090">
        <w:rPr>
          <w:noProof/>
        </w:rPr>
        <w:t>17,</w:t>
      </w:r>
    </w:ins>
    <w:del w:id="157" w:author="Sunxy" w:date="2020-09-17T14:10:00Z">
      <w:r w:rsidR="00B30945" w:rsidDel="00C54AEE">
        <w:rPr>
          <w:noProof/>
        </w:rPr>
        <w:delText>30,</w:delText>
      </w:r>
    </w:del>
    <w:r w:rsidR="007B1CEE">
      <w:fldChar w:fldCharType="end"/>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&lt; 7 </w:instrText>
    </w:r>
    <w:r w:rsidR="007B1CEE">
      <w:fldChar w:fldCharType="begin"/>
    </w:r>
    <w:r>
      <w:instrText xml:space="preserve"> SAVEDATE \@ "YYYY" \* MERGEFORMAT </w:instrText>
    </w:r>
    <w:r w:rsidR="007B1CEE">
      <w:fldChar w:fldCharType="separate"/>
    </w:r>
    <w:r>
      <w:rPr>
        <w:noProof/>
      </w:rPr>
      <w:instrText>2020</w:instrText>
    </w:r>
    <w:r w:rsidR="007B1CEE">
      <w:fldChar w:fldCharType="end"/>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&gt; 6 </w:instrText>
    </w:r>
    <w:r w:rsidR="007B1CEE">
      <w:fldChar w:fldCharType="begin"/>
    </w:r>
    <w:r>
      <w:instrText xml:space="preserve"> = </w:instrText>
    </w:r>
    <w:r w:rsidR="007B1CEE">
      <w:fldChar w:fldCharType="begin"/>
    </w:r>
    <w:r>
      <w:instrText xml:space="preserve"> SAVEDATE \@ "YYYY" \* MERGEFORMAT </w:instrText>
    </w:r>
    <w:r w:rsidR="007B1CEE">
      <w:fldChar w:fldCharType="separate"/>
    </w:r>
    <w:r w:rsidR="00F44090">
      <w:rPr>
        <w:noProof/>
      </w:rPr>
      <w:instrText>2020</w:instrText>
    </w:r>
    <w:r w:rsidR="007B1CEE">
      <w:fldChar w:fldCharType="end"/>
    </w:r>
    <w:r>
      <w:instrText xml:space="preserve"> + 1 \* MERGEFORMAT </w:instrText>
    </w:r>
    <w:r w:rsidR="007B1CEE">
      <w:fldChar w:fldCharType="separate"/>
    </w:r>
    <w:r w:rsidR="007E393C">
      <w:rPr>
        <w:noProof/>
      </w:rPr>
      <w:instrText>2021</w:instrText>
    </w:r>
    <w:r w:rsidR="007B1CEE">
      <w:fldChar w:fldCharType="end"/>
    </w:r>
    <w:r>
      <w:instrText xml:space="preserve"> "Fail" \* MERGEFORMAT  \* MERGEFORMAT </w:instrText>
    </w:r>
    <w:r w:rsidR="007B1CEE">
      <w:fldChar w:fldCharType="separate"/>
    </w:r>
    <w:r w:rsidR="007E393C">
      <w:rPr>
        <w:noProof/>
      </w:rPr>
      <w:instrText>2021</w:instrText>
    </w:r>
    <w:r w:rsidR="007B1CEE">
      <w:fldChar w:fldCharType="end"/>
    </w:r>
    <w:r>
      <w:instrText xml:space="preserve"> \* MERGEFORMAT </w:instrText>
    </w:r>
    <w:r w:rsidR="007B1CEE">
      <w:fldChar w:fldCharType="separate"/>
    </w:r>
    <w:r w:rsidR="007E393C">
      <w:rPr>
        <w:noProof/>
      </w:rPr>
      <w:t>2021</w:t>
    </w:r>
    <w:r w:rsidR="007B1CEE">
      <w:fldChar w:fldCharType="end"/>
    </w:r>
    <w:r>
      <w:tab/>
      <w:t xml:space="preserve">[Page </w:t>
    </w:r>
    <w:r w:rsidR="007B1CEE">
      <w:fldChar w:fldCharType="begin"/>
    </w:r>
    <w:r>
      <w:instrText xml:space="preserve"> PAGE </w:instrText>
    </w:r>
    <w:r w:rsidR="007B1CEE">
      <w:fldChar w:fldCharType="separate"/>
    </w:r>
    <w:r w:rsidR="007E393C">
      <w:rPr>
        <w:noProof/>
      </w:rPr>
      <w:t>1</w:t>
    </w:r>
    <w:r w:rsidR="007B1CEE">
      <w:fldChar w:fldCharType="end"/>
    </w:r>
    <w:r>
      <w:t>]</w:t>
    </w:r>
  </w:p>
  <w:p w:rsidR="00F657C7" w:rsidRDefault="00F657C7">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C0A" w:rsidRDefault="001B3C0A">
      <w:pPr>
        <w:spacing w:after="0" w:line="240" w:lineRule="auto"/>
      </w:pPr>
      <w:r>
        <w:separator/>
      </w:r>
    </w:p>
  </w:footnote>
  <w:footnote w:type="continuationSeparator" w:id="1">
    <w:p w:rsidR="001B3C0A" w:rsidRDefault="001B3C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pPr>
      <w:pStyle w:val="af5"/>
    </w:pPr>
    <w:r>
      <w:rPr>
        <w:lang w:eastAsia="ko-KR"/>
      </w:rPr>
      <w:t>Internet-Draft</w:t>
    </w:r>
    <w:r>
      <w:rPr>
        <w:rFonts w:cs="Times New Roman"/>
        <w:lang w:eastAsia="ko-KR"/>
      </w:rPr>
      <w:tab/>
    </w:r>
    <w:r w:rsidRPr="00570D13">
      <w:rPr>
        <w:rFonts w:cs="Times New Roman"/>
        <w:lang w:eastAsia="ko-KR"/>
      </w:rPr>
      <w:t>Intent Classification</w:t>
    </w:r>
    <w:r>
      <w:rPr>
        <w:lang w:eastAsia="ko-KR"/>
      </w:rPr>
      <w:tab/>
    </w:r>
    <w:r w:rsidR="007B1CEE">
      <w:fldChar w:fldCharType="begin"/>
    </w:r>
    <w:r>
      <w:instrText xml:space="preserve"> SAVEDATE \@ "MMMM yyyy" \* MERGEFORMAT </w:instrText>
    </w:r>
    <w:r w:rsidR="007B1CEE">
      <w:fldChar w:fldCharType="separate"/>
    </w:r>
    <w:ins w:id="138" w:author="Sunxy" w:date="2020-09-17T14:20:00Z">
      <w:r w:rsidR="00F44090">
        <w:rPr>
          <w:noProof/>
        </w:rPr>
        <w:t>September 2020</w:t>
      </w:r>
    </w:ins>
    <w:del w:id="139" w:author="Sunxy" w:date="2020-09-17T14:10:00Z">
      <w:r w:rsidR="00B30945" w:rsidDel="00C54AEE">
        <w:rPr>
          <w:noProof/>
        </w:rPr>
        <w:delText>July 2020</w:delText>
      </w:r>
    </w:del>
    <w:r w:rsidR="007B1CEE">
      <w:fldChar w:fldCharType="end"/>
    </w:r>
  </w:p>
  <w:p w:rsidR="00F657C7" w:rsidRDefault="00F657C7">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7C7" w:rsidRDefault="00F657C7" w:rsidP="00EF570B">
    <w:pPr>
      <w:pStyle w:val="af5"/>
      <w:rPr>
        <w:highlight w:val="yellow"/>
      </w:rPr>
    </w:pPr>
  </w:p>
  <w:p w:rsidR="00F657C7" w:rsidRDefault="00F657C7" w:rsidP="00EF570B">
    <w:pPr>
      <w:pStyle w:val="af5"/>
      <w:rPr>
        <w:highlight w:val="yellow"/>
      </w:rPr>
    </w:pPr>
  </w:p>
  <w:p w:rsidR="00F657C7" w:rsidRDefault="00F657C7" w:rsidP="00F657C7">
    <w:pPr>
      <w:pStyle w:val="af5"/>
      <w:tabs>
        <w:tab w:val="clear" w:pos="10320"/>
        <w:tab w:val="right" w:pos="10348"/>
      </w:tabs>
      <w:rPr>
        <w:rFonts w:eastAsia="宋体"/>
        <w:lang w:eastAsia="zh-CN"/>
      </w:rPr>
    </w:pPr>
    <w:r>
      <w:rPr>
        <w:rFonts w:eastAsia="宋体"/>
        <w:lang w:eastAsia="zh-CN"/>
      </w:rPr>
      <w:t>Network Working Group</w:t>
    </w:r>
    <w:r>
      <w:tab/>
    </w:r>
    <w:r>
      <w:tab/>
    </w:r>
    <w:r w:rsidRPr="001458CB">
      <w:t>C. Li</w:t>
    </w:r>
  </w:p>
  <w:p w:rsidR="00F657C7" w:rsidRDefault="00F657C7" w:rsidP="00F657C7">
    <w:pPr>
      <w:pStyle w:val="af5"/>
      <w:tabs>
        <w:tab w:val="clear" w:pos="10320"/>
        <w:tab w:val="right" w:pos="10348"/>
      </w:tabs>
      <w:rPr>
        <w:rFonts w:eastAsiaTheme="minorEastAsia"/>
        <w:lang w:eastAsia="zh-CN"/>
      </w:rPr>
    </w:pPr>
    <w:r>
      <w:t>Internet Draft</w:t>
    </w:r>
    <w:r>
      <w:tab/>
    </w:r>
    <w:r>
      <w:tab/>
    </w:r>
    <w:r w:rsidRPr="00DF12D3">
      <w:t>China Telecom</w:t>
    </w:r>
  </w:p>
  <w:p w:rsidR="00F657C7" w:rsidRDefault="00F657C7" w:rsidP="00F657C7">
    <w:pPr>
      <w:pStyle w:val="af5"/>
      <w:tabs>
        <w:tab w:val="clear" w:pos="10320"/>
        <w:tab w:val="right" w:pos="10348"/>
      </w:tabs>
      <w:ind w:right="20"/>
      <w:jc w:val="right"/>
    </w:pPr>
    <w:r>
      <w:t>Intended status: Informational</w:t>
    </w:r>
    <w:r>
      <w:tab/>
    </w:r>
    <w:r>
      <w:tab/>
    </w:r>
    <w:r w:rsidRPr="001458CB">
      <w:rPr>
        <w:sz w:val="27"/>
        <w:szCs w:val="27"/>
      </w:rPr>
      <w:t>O</w:t>
    </w:r>
    <w:r w:rsidRPr="001458CB">
      <w:rPr>
        <w:rFonts w:eastAsiaTheme="minorEastAsia"/>
        <w:lang w:eastAsia="zh-CN"/>
      </w:rPr>
      <w:t xml:space="preserve">. </w:t>
    </w:r>
    <w:r w:rsidRPr="001458CB">
      <w:rPr>
        <w:sz w:val="27"/>
        <w:szCs w:val="27"/>
      </w:rPr>
      <w:t>Havel</w:t>
    </w:r>
  </w:p>
  <w:p w:rsidR="00F657C7" w:rsidRDefault="00F657C7" w:rsidP="00F657C7">
    <w:pPr>
      <w:pStyle w:val="af5"/>
      <w:tabs>
        <w:tab w:val="clear" w:pos="10320"/>
        <w:tab w:val="left" w:pos="7080"/>
        <w:tab w:val="right" w:pos="10348"/>
      </w:tabs>
      <w:rPr>
        <w:sz w:val="27"/>
        <w:szCs w:val="27"/>
      </w:rPr>
    </w:pPr>
    <w:r>
      <w:t xml:space="preserve">Expires: </w: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1 July </w:instrText>
    </w:r>
    <w:r w:rsidR="007B1CEE">
      <w:fldChar w:fldCharType="begin"/>
    </w:r>
    <w:r>
      <w:instrText xml:space="preserve"> IF </w:instrText>
    </w:r>
    <w:r w:rsidR="007B1CEE">
      <w:fldChar w:fldCharType="begin"/>
    </w:r>
    <w:r>
      <w:instrText xml:space="preserve"> SAVEDATE \@ "M" \* MERGEFORMAT \* MERGEFORMAT </w:instrText>
    </w:r>
    <w:r w:rsidR="007B1CEE">
      <w:fldChar w:fldCharType="separate"/>
    </w:r>
    <w:r w:rsidR="00F44090">
      <w:rPr>
        <w:noProof/>
      </w:rPr>
      <w:instrText>9</w:instrText>
    </w:r>
    <w:r w:rsidR="007B1CEE">
      <w:fldChar w:fldCharType="end"/>
    </w:r>
    <w:r>
      <w:instrText xml:space="preserve"> = 2 August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3 September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4 October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5 November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6 December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 = 7 January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ins w:id="146" w:author="Sunxy" w:date="2020-09-17T14:21:00Z">
      <w:r w:rsidR="00F44090">
        <w:rPr>
          <w:noProof/>
        </w:rPr>
        <w:instrText>9</w:instrText>
      </w:r>
    </w:ins>
    <w:del w:id="147" w:author="Sunxy" w:date="2020-09-17T14:10:00Z">
      <w:r w:rsidDel="00C54AEE">
        <w:rPr>
          <w:noProof/>
        </w:rPr>
        <w:delInstrText>11</w:delInstrText>
      </w:r>
    </w:del>
    <w:r w:rsidR="007B1CEE">
      <w:fldChar w:fldCharType="end"/>
    </w:r>
    <w:r>
      <w:instrText xml:space="preserve"> = 8 February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ins w:id="148" w:author="Sunxy" w:date="2020-09-17T14:21:00Z">
      <w:r w:rsidR="00F44090">
        <w:rPr>
          <w:noProof/>
        </w:rPr>
        <w:instrText>9</w:instrText>
      </w:r>
    </w:ins>
    <w:del w:id="149" w:author="Sunxy" w:date="2020-09-17T14:10:00Z">
      <w:r w:rsidDel="00C54AEE">
        <w:rPr>
          <w:noProof/>
        </w:rPr>
        <w:delInstrText>11</w:delInstrText>
      </w:r>
    </w:del>
    <w:r w:rsidR="007B1CEE">
      <w:fldChar w:fldCharType="end"/>
    </w:r>
    <w:r>
      <w:instrText xml:space="preserve"> = 9 March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Pr>
        <w:noProof/>
      </w:rPr>
      <w:instrText>11</w:instrText>
    </w:r>
    <w:r w:rsidR="007B1CEE">
      <w:fldChar w:fldCharType="end"/>
    </w:r>
    <w:r>
      <w:instrText xml:space="preserve"> = 10 April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rPr>
        <w:noProof/>
      </w:rPr>
      <w:instrText>11</w:instrText>
    </w:r>
    <w:r w:rsidR="007B1CEE">
      <w:fldChar w:fldCharType="end"/>
    </w:r>
    <w:r>
      <w:instrText xml:space="preserve"> = 11 May </w:instrText>
    </w:r>
    <w:r w:rsidR="007B1CEE">
      <w:fldChar w:fldCharType="begin"/>
    </w:r>
    <w:r>
      <w:instrText xml:space="preserve"> IF </w:instrText>
    </w:r>
    <w:r w:rsidR="007B1CEE">
      <w:fldChar w:fldCharType="begin"/>
    </w:r>
    <w:r>
      <w:instrText xml:space="preserve"> SAVEDATE \@ "M" \* MERGEFORMAT </w:instrText>
    </w:r>
    <w:r w:rsidR="007B1CEE">
      <w:fldChar w:fldCharType="separate"/>
    </w:r>
    <w:r>
      <w:instrText>7</w:instrText>
    </w:r>
    <w:r w:rsidR="007B1CEE">
      <w:fldChar w:fldCharType="end"/>
    </w:r>
    <w:r>
      <w:instrText xml:space="preserve"> = 12 June "Fail" \* MERGEFORMAT </w:instrText>
    </w:r>
    <w:r w:rsidR="007B1CEE">
      <w:fldChar w:fldCharType="separate"/>
    </w:r>
    <w:r>
      <w:instrText>June</w:instrText>
    </w:r>
    <w:r w:rsidR="007B1CEE">
      <w:fldChar w:fldCharType="end"/>
    </w:r>
    <w:r>
      <w:instrText xml:space="preserve"> \* MERGEFORMAT </w:instrText>
    </w:r>
    <w:r w:rsidR="007B1CEE">
      <w:fldChar w:fldCharType="separate"/>
    </w:r>
    <w:r>
      <w:rPr>
        <w:noProof/>
      </w:rPr>
      <w:instrText>May</w:instrText>
    </w:r>
    <w:r w:rsidR="007B1CEE">
      <w:fldChar w:fldCharType="end"/>
    </w:r>
    <w:r>
      <w:instrText xml:space="preserve"> \* MERGEFORMAT </w:instrText>
    </w:r>
    <w:r w:rsidR="007B1CEE">
      <w:fldChar w:fldCharType="separate"/>
    </w:r>
    <w:r>
      <w:rPr>
        <w:noProof/>
      </w:rPr>
      <w:instrText>May</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instrText>March</w:instrText>
    </w:r>
    <w:r w:rsidR="007B1CEE">
      <w:fldChar w:fldCharType="end"/>
    </w:r>
    <w:r>
      <w:instrText xml:space="preserve"> \* MERGEFORMAT </w:instrText>
    </w:r>
    <w:r w:rsidR="007B1CEE">
      <w:fldChar w:fldCharType="separate"/>
    </w:r>
    <w:r w:rsidR="007E393C">
      <w:rPr>
        <w:noProof/>
      </w:rPr>
      <w:t>March</w:t>
    </w:r>
    <w:r w:rsidR="007B1CEE">
      <w:fldChar w:fldCharType="end"/>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&lt; 7 </w:instrText>
    </w:r>
    <w:r w:rsidR="007B1CEE">
      <w:fldChar w:fldCharType="begin"/>
    </w:r>
    <w:r>
      <w:instrText xml:space="preserve"> SAVEDATE \@ "YYYY" \* MERGEFORMAT </w:instrText>
    </w:r>
    <w:r w:rsidR="007B1CEE">
      <w:fldChar w:fldCharType="separate"/>
    </w:r>
    <w:r>
      <w:rPr>
        <w:noProof/>
      </w:rPr>
      <w:instrText>2020</w:instrText>
    </w:r>
    <w:r w:rsidR="007B1CEE">
      <w:fldChar w:fldCharType="end"/>
    </w:r>
    <w:r w:rsidR="007B1CEE">
      <w:fldChar w:fldCharType="begin"/>
    </w:r>
    <w:r>
      <w:instrText xml:space="preserve"> IF </w:instrText>
    </w:r>
    <w:r w:rsidR="007B1CEE">
      <w:fldChar w:fldCharType="begin"/>
    </w:r>
    <w:r>
      <w:instrText xml:space="preserve"> SAVEDATE \@ "M" \* MERGEFORMAT </w:instrText>
    </w:r>
    <w:r w:rsidR="007B1CEE">
      <w:fldChar w:fldCharType="separate"/>
    </w:r>
    <w:r w:rsidR="00F44090">
      <w:rPr>
        <w:noProof/>
      </w:rPr>
      <w:instrText>9</w:instrText>
    </w:r>
    <w:r w:rsidR="007B1CEE">
      <w:fldChar w:fldCharType="end"/>
    </w:r>
    <w:r>
      <w:instrText xml:space="preserve">&gt; 6 </w:instrText>
    </w:r>
    <w:r w:rsidR="007B1CEE">
      <w:fldChar w:fldCharType="begin"/>
    </w:r>
    <w:r>
      <w:instrText xml:space="preserve"> = </w:instrText>
    </w:r>
    <w:r w:rsidR="007B1CEE">
      <w:fldChar w:fldCharType="begin"/>
    </w:r>
    <w:r>
      <w:instrText xml:space="preserve"> SAVEDATE \@ "YYYY" \* MERGEFORMAT </w:instrText>
    </w:r>
    <w:r w:rsidR="007B1CEE">
      <w:fldChar w:fldCharType="separate"/>
    </w:r>
    <w:r w:rsidR="00F44090">
      <w:rPr>
        <w:noProof/>
      </w:rPr>
      <w:instrText>2020</w:instrText>
    </w:r>
    <w:r w:rsidR="007B1CEE">
      <w:fldChar w:fldCharType="end"/>
    </w:r>
    <w:r>
      <w:instrText xml:space="preserve"> + 1 \* MERGEFORMAT </w:instrText>
    </w:r>
    <w:r w:rsidR="007B1CEE">
      <w:fldChar w:fldCharType="separate"/>
    </w:r>
    <w:r w:rsidR="007E393C">
      <w:rPr>
        <w:noProof/>
      </w:rPr>
      <w:instrText>2021</w:instrText>
    </w:r>
    <w:r w:rsidR="007B1CEE">
      <w:fldChar w:fldCharType="end"/>
    </w:r>
    <w:r>
      <w:instrText xml:space="preserve"> "Fail" \* MERGEFORMAT  \* MERGEFORMAT </w:instrText>
    </w:r>
    <w:r w:rsidR="007B1CEE">
      <w:fldChar w:fldCharType="separate"/>
    </w:r>
    <w:r w:rsidR="007E393C">
      <w:rPr>
        <w:noProof/>
      </w:rPr>
      <w:instrText>2021</w:instrText>
    </w:r>
    <w:r w:rsidR="007B1CEE">
      <w:fldChar w:fldCharType="end"/>
    </w:r>
    <w:r>
      <w:instrText xml:space="preserve"> \* MERGEFORMAT </w:instrText>
    </w:r>
    <w:r w:rsidR="007B1CEE">
      <w:fldChar w:fldCharType="separate"/>
    </w:r>
    <w:r w:rsidR="007E393C">
      <w:rPr>
        <w:noProof/>
      </w:rPr>
      <w:t>2021</w:t>
    </w:r>
    <w:r w:rsidR="007B1CEE">
      <w:fldChar w:fldCharType="end"/>
    </w:r>
    <w:r>
      <w:rPr>
        <w:rFonts w:eastAsiaTheme="minorEastAsia"/>
        <w:lang w:eastAsia="zh-CN"/>
      </w:rPr>
      <w:tab/>
    </w:r>
    <w:r>
      <w:rPr>
        <w:rFonts w:eastAsiaTheme="minorEastAsia"/>
        <w:lang w:eastAsia="zh-CN"/>
      </w:rPr>
      <w:tab/>
    </w:r>
    <w:r>
      <w:rPr>
        <w:rFonts w:eastAsiaTheme="minorEastAsia"/>
        <w:lang w:eastAsia="zh-CN"/>
      </w:rPr>
      <w:tab/>
    </w:r>
    <w:r>
      <w:rPr>
        <w:rFonts w:asciiTheme="minorEastAsia" w:eastAsiaTheme="minorEastAsia" w:hAnsiTheme="minorEastAsia" w:hint="eastAsia"/>
        <w:sz w:val="27"/>
        <w:szCs w:val="27"/>
        <w:lang w:eastAsia="zh-CN"/>
      </w:rPr>
      <w:t>W.</w:t>
    </w:r>
    <w:r w:rsidRPr="001458CB">
      <w:rPr>
        <w:sz w:val="27"/>
        <w:szCs w:val="27"/>
      </w:rPr>
      <w:t>Liu</w:t>
    </w:r>
  </w:p>
  <w:p w:rsidR="00F657C7" w:rsidRDefault="00F657C7" w:rsidP="00B30945">
    <w:pPr>
      <w:pStyle w:val="af5"/>
      <w:tabs>
        <w:tab w:val="clear" w:pos="10320"/>
        <w:tab w:val="left" w:pos="7080"/>
        <w:tab w:val="right" w:pos="10348"/>
      </w:tabs>
      <w:rPr>
        <w:sz w:val="27"/>
        <w:szCs w:val="27"/>
      </w:rPr>
    </w:pPr>
    <w:r>
      <w:rPr>
        <w:sz w:val="27"/>
        <w:szCs w:val="27"/>
      </w:rPr>
      <w:tab/>
    </w:r>
    <w:r>
      <w:rPr>
        <w:sz w:val="27"/>
        <w:szCs w:val="27"/>
      </w:rPr>
      <w:tab/>
    </w:r>
    <w:r>
      <w:rPr>
        <w:sz w:val="27"/>
        <w:szCs w:val="27"/>
      </w:rPr>
      <w:tab/>
      <w:t>A. Olariu</w:t>
    </w:r>
  </w:p>
  <w:p w:rsidR="00F657C7" w:rsidRDefault="00F657C7" w:rsidP="00B30945">
    <w:pPr>
      <w:pStyle w:val="af5"/>
      <w:tabs>
        <w:tab w:val="clear" w:pos="10320"/>
        <w:tab w:val="right" w:pos="10348"/>
      </w:tabs>
      <w:ind w:right="20"/>
      <w:jc w:val="both"/>
      <w:rPr>
        <w:sz w:val="27"/>
        <w:szCs w:val="27"/>
      </w:rPr>
    </w:pPr>
    <w:r>
      <w:rPr>
        <w:rFonts w:eastAsiaTheme="minorEastAsia"/>
        <w:lang w:eastAsia="zh-CN"/>
      </w:rPr>
      <w:tab/>
    </w:r>
    <w:r>
      <w:rPr>
        <w:rFonts w:eastAsiaTheme="minorEastAsia"/>
        <w:lang w:eastAsia="zh-CN"/>
      </w:rPr>
      <w:tab/>
    </w:r>
    <w:r w:rsidRPr="001458CB">
      <w:rPr>
        <w:sz w:val="27"/>
        <w:szCs w:val="27"/>
      </w:rPr>
      <w:t>Huawei Technologies</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r>
    <w:r w:rsidRPr="001458CB">
      <w:rPr>
        <w:sz w:val="27"/>
        <w:szCs w:val="27"/>
      </w:rPr>
      <w:t>P</w:t>
    </w:r>
    <w:r>
      <w:rPr>
        <w:rFonts w:asciiTheme="minorEastAsia" w:eastAsiaTheme="minorEastAsia" w:hAnsiTheme="minorEastAsia" w:hint="eastAsia"/>
        <w:sz w:val="27"/>
        <w:szCs w:val="27"/>
        <w:lang w:eastAsia="zh-CN"/>
      </w:rPr>
      <w:t>.</w:t>
    </w:r>
    <w:r w:rsidRPr="001458CB">
      <w:rPr>
        <w:sz w:val="27"/>
        <w:szCs w:val="27"/>
      </w:rPr>
      <w:t>Martinez-Julia</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NICT</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r>
    <w:r w:rsidRPr="001458CB">
      <w:rPr>
        <w:sz w:val="27"/>
        <w:szCs w:val="27"/>
      </w:rPr>
      <w:t>J</w:t>
    </w:r>
    <w:r>
      <w:rPr>
        <w:rFonts w:asciiTheme="minorEastAsia" w:eastAsiaTheme="minorEastAsia" w:hAnsiTheme="minorEastAsia" w:hint="eastAsia"/>
        <w:sz w:val="27"/>
        <w:szCs w:val="27"/>
        <w:lang w:eastAsia="zh-CN"/>
      </w:rPr>
      <w:t>.</w:t>
    </w:r>
    <w:r>
      <w:rPr>
        <w:sz w:val="27"/>
        <w:szCs w:val="27"/>
      </w:rPr>
      <w:t>Nobre</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UFRGS</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D</w:t>
    </w:r>
    <w:r>
      <w:rPr>
        <w:rFonts w:asciiTheme="minorEastAsia" w:eastAsiaTheme="minorEastAsia" w:hAnsiTheme="minorEastAsia" w:hint="eastAsia"/>
        <w:sz w:val="27"/>
        <w:szCs w:val="27"/>
        <w:lang w:eastAsia="zh-CN"/>
      </w:rPr>
      <w:t>.</w:t>
    </w:r>
    <w:r>
      <w:rPr>
        <w:sz w:val="27"/>
        <w:szCs w:val="27"/>
      </w:rPr>
      <w:t>Lopez</w:t>
    </w:r>
  </w:p>
  <w:p w:rsidR="00F657C7" w:rsidRDefault="00F657C7" w:rsidP="00B30945">
    <w:pPr>
      <w:pStyle w:val="af5"/>
      <w:tabs>
        <w:tab w:val="clear" w:pos="10320"/>
        <w:tab w:val="right" w:pos="10348"/>
      </w:tabs>
      <w:ind w:right="20"/>
      <w:jc w:val="both"/>
      <w:rPr>
        <w:sz w:val="27"/>
        <w:szCs w:val="27"/>
      </w:rPr>
    </w:pPr>
    <w:r>
      <w:rPr>
        <w:sz w:val="27"/>
        <w:szCs w:val="27"/>
      </w:rPr>
      <w:tab/>
    </w:r>
    <w:r>
      <w:rPr>
        <w:sz w:val="27"/>
        <w:szCs w:val="27"/>
      </w:rPr>
      <w:tab/>
      <w:t>Telefonica, I+D</w:t>
    </w:r>
  </w:p>
  <w:p w:rsidR="00F657C7" w:rsidRDefault="00F657C7" w:rsidP="00B30945">
    <w:pPr>
      <w:pStyle w:val="af5"/>
      <w:tabs>
        <w:tab w:val="clear" w:pos="10320"/>
        <w:tab w:val="right" w:pos="10348"/>
      </w:tabs>
      <w:ind w:left="3600"/>
      <w:rPr>
        <w:rFonts w:eastAsiaTheme="minorEastAsia"/>
        <w:lang w:eastAsia="zh-CN"/>
      </w:rPr>
    </w:pPr>
    <w:r>
      <w:rPr>
        <w:rFonts w:eastAsiaTheme="minorEastAsia" w:hint="eastAsia"/>
        <w:lang w:eastAsia="zh-CN"/>
      </w:rPr>
      <w:tab/>
    </w:r>
    <w:r>
      <w:rPr>
        <w:rFonts w:eastAsiaTheme="minorEastAsia" w:hint="eastAsia"/>
        <w:lang w:eastAsia="zh-CN"/>
      </w:rPr>
      <w:tab/>
    </w:r>
    <w:r w:rsidR="007B1CEE">
      <w:fldChar w:fldCharType="begin"/>
    </w:r>
    <w:r>
      <w:instrText xml:space="preserve"> SAVEDATE  \@ "MMMM d, yyyy"  \* MERGEFORMAT </w:instrText>
    </w:r>
    <w:r w:rsidR="007B1CEE">
      <w:fldChar w:fldCharType="separate"/>
    </w:r>
    <w:ins w:id="150" w:author="Sunxy" w:date="2020-09-17T14:21:00Z">
      <w:r w:rsidR="00F44090">
        <w:rPr>
          <w:noProof/>
        </w:rPr>
        <w:t>September 17, 2020</w:t>
      </w:r>
    </w:ins>
    <w:del w:id="151" w:author="Sunxy" w:date="2020-09-17T14:10:00Z">
      <w:r w:rsidR="00B30945" w:rsidDel="00C54AEE">
        <w:rPr>
          <w:noProof/>
        </w:rPr>
        <w:delText>July 30, 2020</w:delText>
      </w:r>
    </w:del>
    <w:r w:rsidR="007B1CEE">
      <w:fldChar w:fldCharType="end"/>
    </w:r>
  </w:p>
  <w:p w:rsidR="00F657C7" w:rsidRDefault="00F657C7" w:rsidP="00F657C7">
    <w:pPr>
      <w:pStyle w:val="af5"/>
      <w:tabs>
        <w:tab w:val="clear" w:pos="10320"/>
        <w:tab w:val="right" w:pos="10348"/>
      </w:tabs>
    </w:pPr>
    <w:r>
      <w:tab/>
    </w:r>
  </w:p>
  <w:p w:rsidR="00F657C7" w:rsidRDefault="00F657C7" w:rsidP="00EF570B">
    <w:pPr>
      <w:pStyle w:val="af5"/>
    </w:pPr>
  </w:p>
  <w:p w:rsidR="00F657C7" w:rsidRDefault="00F657C7">
    <w:pPr>
      <w:pStyle w:val="af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nsid w:val="FFFFFF7F"/>
    <w:multiLevelType w:val="singleLevel"/>
    <w:tmpl w:val="FA4022C0"/>
    <w:lvl w:ilvl="0">
      <w:start w:val="1"/>
      <w:numFmt w:val="decimal"/>
      <w:pStyle w:val="2"/>
      <w:lvlText w:val="%1."/>
      <w:lvlJc w:val="left"/>
      <w:pPr>
        <w:tabs>
          <w:tab w:val="num" w:pos="720"/>
        </w:tabs>
        <w:ind w:left="720" w:hanging="360"/>
      </w:pPr>
    </w:lvl>
  </w:abstractNum>
  <w:abstractNum w:abstractNumId="4">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a"/>
      <w:lvlText w:val="%1."/>
      <w:lvlJc w:val="left"/>
      <w:pPr>
        <w:tabs>
          <w:tab w:val="num" w:pos="360"/>
        </w:tabs>
        <w:ind w:left="360" w:hanging="360"/>
      </w:pPr>
    </w:lvl>
  </w:abstractNum>
  <w:abstractNum w:abstractNumId="9">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nsid w:val="01123D7B"/>
    <w:multiLevelType w:val="hybridMultilevel"/>
    <w:tmpl w:val="6BA89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8A3873"/>
    <w:multiLevelType w:val="hybridMultilevel"/>
    <w:tmpl w:val="B914CE42"/>
    <w:lvl w:ilvl="0" w:tplc="18090001">
      <w:start w:val="1"/>
      <w:numFmt w:val="bullet"/>
      <w:lvlText w:val=""/>
      <w:lvlJc w:val="left"/>
      <w:pPr>
        <w:ind w:left="1152" w:hanging="360"/>
      </w:pPr>
      <w:rPr>
        <w:rFonts w:ascii="Symbol" w:hAnsi="Symbol" w:hint="default"/>
      </w:rPr>
    </w:lvl>
    <w:lvl w:ilvl="1" w:tplc="18090003">
      <w:start w:val="1"/>
      <w:numFmt w:val="bullet"/>
      <w:lvlText w:val="o"/>
      <w:lvlJc w:val="left"/>
      <w:pPr>
        <w:ind w:left="1872" w:hanging="360"/>
      </w:pPr>
      <w:rPr>
        <w:rFonts w:ascii="Courier New" w:hAnsi="Courier New" w:cs="Courier New" w:hint="default"/>
      </w:rPr>
    </w:lvl>
    <w:lvl w:ilvl="2" w:tplc="18090005" w:tentative="1">
      <w:start w:val="1"/>
      <w:numFmt w:val="bullet"/>
      <w:lvlText w:val=""/>
      <w:lvlJc w:val="left"/>
      <w:pPr>
        <w:ind w:left="2592" w:hanging="360"/>
      </w:pPr>
      <w:rPr>
        <w:rFonts w:ascii="Wingdings" w:hAnsi="Wingdings" w:hint="default"/>
      </w:rPr>
    </w:lvl>
    <w:lvl w:ilvl="3" w:tplc="18090001" w:tentative="1">
      <w:start w:val="1"/>
      <w:numFmt w:val="bullet"/>
      <w:lvlText w:val=""/>
      <w:lvlJc w:val="left"/>
      <w:pPr>
        <w:ind w:left="3312" w:hanging="360"/>
      </w:pPr>
      <w:rPr>
        <w:rFonts w:ascii="Symbol" w:hAnsi="Symbol" w:hint="default"/>
      </w:rPr>
    </w:lvl>
    <w:lvl w:ilvl="4" w:tplc="18090003" w:tentative="1">
      <w:start w:val="1"/>
      <w:numFmt w:val="bullet"/>
      <w:lvlText w:val="o"/>
      <w:lvlJc w:val="left"/>
      <w:pPr>
        <w:ind w:left="4032" w:hanging="360"/>
      </w:pPr>
      <w:rPr>
        <w:rFonts w:ascii="Courier New" w:hAnsi="Courier New" w:cs="Courier New" w:hint="default"/>
      </w:rPr>
    </w:lvl>
    <w:lvl w:ilvl="5" w:tplc="18090005" w:tentative="1">
      <w:start w:val="1"/>
      <w:numFmt w:val="bullet"/>
      <w:lvlText w:val=""/>
      <w:lvlJc w:val="left"/>
      <w:pPr>
        <w:ind w:left="4752" w:hanging="360"/>
      </w:pPr>
      <w:rPr>
        <w:rFonts w:ascii="Wingdings" w:hAnsi="Wingdings" w:hint="default"/>
      </w:rPr>
    </w:lvl>
    <w:lvl w:ilvl="6" w:tplc="18090001" w:tentative="1">
      <w:start w:val="1"/>
      <w:numFmt w:val="bullet"/>
      <w:lvlText w:val=""/>
      <w:lvlJc w:val="left"/>
      <w:pPr>
        <w:ind w:left="5472" w:hanging="360"/>
      </w:pPr>
      <w:rPr>
        <w:rFonts w:ascii="Symbol" w:hAnsi="Symbol" w:hint="default"/>
      </w:rPr>
    </w:lvl>
    <w:lvl w:ilvl="7" w:tplc="18090003" w:tentative="1">
      <w:start w:val="1"/>
      <w:numFmt w:val="bullet"/>
      <w:lvlText w:val="o"/>
      <w:lvlJc w:val="left"/>
      <w:pPr>
        <w:ind w:left="6192" w:hanging="360"/>
      </w:pPr>
      <w:rPr>
        <w:rFonts w:ascii="Courier New" w:hAnsi="Courier New" w:cs="Courier New" w:hint="default"/>
      </w:rPr>
    </w:lvl>
    <w:lvl w:ilvl="8" w:tplc="18090005" w:tentative="1">
      <w:start w:val="1"/>
      <w:numFmt w:val="bullet"/>
      <w:lvlText w:val=""/>
      <w:lvlJc w:val="left"/>
      <w:pPr>
        <w:ind w:left="6912" w:hanging="360"/>
      </w:pPr>
      <w:rPr>
        <w:rFonts w:ascii="Wingdings" w:hAnsi="Wingdings" w:hint="default"/>
      </w:rPr>
    </w:lvl>
  </w:abstractNum>
  <w:abstractNum w:abstractNumId="12">
    <w:nsid w:val="02687E23"/>
    <w:multiLevelType w:val="hybridMultilevel"/>
    <w:tmpl w:val="89AC32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4">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768590B"/>
    <w:multiLevelType w:val="hybridMultilevel"/>
    <w:tmpl w:val="9BD018BE"/>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08CC3452"/>
    <w:multiLevelType w:val="hybridMultilevel"/>
    <w:tmpl w:val="801C4336"/>
    <w:lvl w:ilvl="0" w:tplc="D0DE7D1E">
      <w:start w:val="1"/>
      <w:numFmt w:val="upperLetter"/>
      <w:lvlText w:val="%1."/>
      <w:lvlJc w:val="left"/>
      <w:pPr>
        <w:ind w:left="9390" w:hanging="360"/>
      </w:pPr>
      <w:rPr>
        <w:rFonts w:hint="default"/>
      </w:rPr>
    </w:lvl>
    <w:lvl w:ilvl="1" w:tplc="04090019" w:tentative="1">
      <w:start w:val="1"/>
      <w:numFmt w:val="lowerLetter"/>
      <w:lvlText w:val="%2."/>
      <w:lvlJc w:val="left"/>
      <w:pPr>
        <w:ind w:left="10110" w:hanging="360"/>
      </w:pPr>
    </w:lvl>
    <w:lvl w:ilvl="2" w:tplc="0409001B" w:tentative="1">
      <w:start w:val="1"/>
      <w:numFmt w:val="lowerRoman"/>
      <w:lvlText w:val="%3."/>
      <w:lvlJc w:val="right"/>
      <w:pPr>
        <w:ind w:left="10830" w:hanging="180"/>
      </w:pPr>
    </w:lvl>
    <w:lvl w:ilvl="3" w:tplc="0409000F" w:tentative="1">
      <w:start w:val="1"/>
      <w:numFmt w:val="decimal"/>
      <w:lvlText w:val="%4."/>
      <w:lvlJc w:val="left"/>
      <w:pPr>
        <w:ind w:left="11550" w:hanging="360"/>
      </w:pPr>
    </w:lvl>
    <w:lvl w:ilvl="4" w:tplc="04090019" w:tentative="1">
      <w:start w:val="1"/>
      <w:numFmt w:val="lowerLetter"/>
      <w:lvlText w:val="%5."/>
      <w:lvlJc w:val="left"/>
      <w:pPr>
        <w:ind w:left="12270" w:hanging="360"/>
      </w:pPr>
    </w:lvl>
    <w:lvl w:ilvl="5" w:tplc="0409001B" w:tentative="1">
      <w:start w:val="1"/>
      <w:numFmt w:val="lowerRoman"/>
      <w:lvlText w:val="%6."/>
      <w:lvlJc w:val="right"/>
      <w:pPr>
        <w:ind w:left="12990" w:hanging="180"/>
      </w:pPr>
    </w:lvl>
    <w:lvl w:ilvl="6" w:tplc="0409000F" w:tentative="1">
      <w:start w:val="1"/>
      <w:numFmt w:val="decimal"/>
      <w:lvlText w:val="%7."/>
      <w:lvlJc w:val="left"/>
      <w:pPr>
        <w:ind w:left="13710" w:hanging="360"/>
      </w:pPr>
    </w:lvl>
    <w:lvl w:ilvl="7" w:tplc="04090019" w:tentative="1">
      <w:start w:val="1"/>
      <w:numFmt w:val="lowerLetter"/>
      <w:lvlText w:val="%8."/>
      <w:lvlJc w:val="left"/>
      <w:pPr>
        <w:ind w:left="14430" w:hanging="360"/>
      </w:pPr>
    </w:lvl>
    <w:lvl w:ilvl="8" w:tplc="0409001B" w:tentative="1">
      <w:start w:val="1"/>
      <w:numFmt w:val="lowerRoman"/>
      <w:lvlText w:val="%9."/>
      <w:lvlJc w:val="right"/>
      <w:pPr>
        <w:ind w:left="15150" w:hanging="180"/>
      </w:pPr>
    </w:lvl>
  </w:abstractNum>
  <w:abstractNum w:abstractNumId="17">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8E2D40"/>
    <w:multiLevelType w:val="multilevel"/>
    <w:tmpl w:val="E7900EF2"/>
    <w:lvl w:ilvl="0">
      <w:start w:val="1"/>
      <w:numFmt w:val="decimal"/>
      <w:pStyle w:val="1"/>
      <w:suff w:val="nothing"/>
      <w:lvlText w:val="%1. "/>
      <w:lvlJc w:val="left"/>
      <w:pPr>
        <w:ind w:left="432" w:hanging="432"/>
      </w:pPr>
      <w:rPr>
        <w:rFonts w:hint="default"/>
      </w:rPr>
    </w:lvl>
    <w:lvl w:ilvl="1">
      <w:start w:val="1"/>
      <w:numFmt w:val="decimal"/>
      <w:pStyle w:val="21"/>
      <w:suff w:val="nothing"/>
      <w:lvlText w:val="%1.%2. "/>
      <w:lvlJc w:val="left"/>
      <w:pPr>
        <w:ind w:left="432" w:hanging="432"/>
      </w:pPr>
      <w:rPr>
        <w:rFonts w:hint="default"/>
      </w:rPr>
    </w:lvl>
    <w:lvl w:ilvl="2">
      <w:start w:val="1"/>
      <w:numFmt w:val="decimal"/>
      <w:pStyle w:val="31"/>
      <w:suff w:val="nothing"/>
      <w:lvlText w:val="%1.%2.%3. "/>
      <w:lvlJc w:val="left"/>
      <w:pPr>
        <w:ind w:left="432" w:hanging="432"/>
      </w:pPr>
      <w:rPr>
        <w:rFonts w:hint="default"/>
      </w:rPr>
    </w:lvl>
    <w:lvl w:ilvl="3">
      <w:start w:val="1"/>
      <w:numFmt w:val="decimal"/>
      <w:pStyle w:val="41"/>
      <w:suff w:val="nothing"/>
      <w:lvlText w:val="%1.%2.%3.%4. "/>
      <w:lvlJc w:val="left"/>
      <w:pPr>
        <w:ind w:left="432" w:hanging="432"/>
      </w:pPr>
      <w:rPr>
        <w:rFonts w:hint="default"/>
      </w:rPr>
    </w:lvl>
    <w:lvl w:ilvl="4">
      <w:start w:val="1"/>
      <w:numFmt w:val="decimal"/>
      <w:pStyle w:val="51"/>
      <w:suff w:val="nothing"/>
      <w:lvlText w:val="%1.%2.%3.%4.%5. "/>
      <w:lvlJc w:val="left"/>
      <w:pPr>
        <w:ind w:left="432" w:hanging="432"/>
      </w:pPr>
      <w:rPr>
        <w:rFonts w:hint="default"/>
      </w:rPr>
    </w:lvl>
    <w:lvl w:ilvl="5">
      <w:start w:val="1"/>
      <w:numFmt w:val="decimal"/>
      <w:pStyle w:val="6"/>
      <w:suff w:val="nothing"/>
      <w:lvlText w:val="%1.%2.%3.%4.%5.%6. "/>
      <w:lvlJc w:val="left"/>
      <w:pPr>
        <w:ind w:left="432" w:hanging="432"/>
      </w:pPr>
      <w:rPr>
        <w:rFonts w:hint="default"/>
      </w:rPr>
    </w:lvl>
    <w:lvl w:ilvl="6">
      <w:start w:val="1"/>
      <w:numFmt w:val="decimal"/>
      <w:pStyle w:val="7"/>
      <w:suff w:val="nothing"/>
      <w:lvlText w:val="%1.%2.%3.%4.%5.%6.%7. "/>
      <w:lvlJc w:val="left"/>
      <w:pPr>
        <w:ind w:left="432" w:hanging="432"/>
      </w:pPr>
      <w:rPr>
        <w:rFonts w:hint="default"/>
      </w:rPr>
    </w:lvl>
    <w:lvl w:ilvl="7">
      <w:start w:val="1"/>
      <w:numFmt w:val="decimal"/>
      <w:pStyle w:val="8"/>
      <w:suff w:val="nothing"/>
      <w:lvlText w:val="%1.%2.%3.%4.%5.%6.%7.%8. "/>
      <w:lvlJc w:val="left"/>
      <w:pPr>
        <w:ind w:left="432" w:hanging="432"/>
      </w:pPr>
      <w:rPr>
        <w:rFonts w:hint="default"/>
      </w:rPr>
    </w:lvl>
    <w:lvl w:ilvl="8">
      <w:start w:val="1"/>
      <w:numFmt w:val="decimal"/>
      <w:pStyle w:val="9"/>
      <w:suff w:val="nothing"/>
      <w:lvlText w:val="%1.%2.%3.%4.%5.%6.%7.%8.%9. "/>
      <w:lvlJc w:val="left"/>
      <w:pPr>
        <w:ind w:left="432" w:hanging="432"/>
      </w:pPr>
      <w:rPr>
        <w:rFonts w:hint="default"/>
      </w:rPr>
    </w:lvl>
  </w:abstractNum>
  <w:abstractNum w:abstractNumId="26">
    <w:nsid w:val="337B2CDC"/>
    <w:multiLevelType w:val="hybridMultilevel"/>
    <w:tmpl w:val="3B9C37F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3CA427EA"/>
    <w:multiLevelType w:val="hybridMultilevel"/>
    <w:tmpl w:val="FD2656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11D3DA4"/>
    <w:multiLevelType w:val="hybridMultilevel"/>
    <w:tmpl w:val="F53ECD76"/>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9">
    <w:nsid w:val="4BAA0877"/>
    <w:multiLevelType w:val="hybridMultilevel"/>
    <w:tmpl w:val="EF624178"/>
    <w:lvl w:ilvl="0" w:tplc="21865D7C">
      <w:numFmt w:val="bullet"/>
      <w:lvlText w:val="-"/>
      <w:lvlJc w:val="left"/>
      <w:pPr>
        <w:ind w:left="1227"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A2A28"/>
    <w:multiLevelType w:val="hybridMultilevel"/>
    <w:tmpl w:val="D2EC4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2">
    <w:nsid w:val="4F802DF3"/>
    <w:multiLevelType w:val="hybridMultilevel"/>
    <w:tmpl w:val="DD24321A"/>
    <w:lvl w:ilvl="0" w:tplc="F162075E">
      <w:start w:val="1"/>
      <w:numFmt w:val="upperLetter"/>
      <w:lvlText w:val="%1."/>
      <w:lvlJc w:val="left"/>
      <w:pPr>
        <w:ind w:left="9750" w:hanging="360"/>
      </w:pPr>
      <w:rPr>
        <w:rFonts w:hint="default"/>
      </w:rPr>
    </w:lvl>
    <w:lvl w:ilvl="1" w:tplc="04090019" w:tentative="1">
      <w:start w:val="1"/>
      <w:numFmt w:val="lowerLetter"/>
      <w:lvlText w:val="%2."/>
      <w:lvlJc w:val="left"/>
      <w:pPr>
        <w:ind w:left="10470" w:hanging="360"/>
      </w:pPr>
    </w:lvl>
    <w:lvl w:ilvl="2" w:tplc="0409001B" w:tentative="1">
      <w:start w:val="1"/>
      <w:numFmt w:val="lowerRoman"/>
      <w:lvlText w:val="%3."/>
      <w:lvlJc w:val="right"/>
      <w:pPr>
        <w:ind w:left="11190" w:hanging="180"/>
      </w:pPr>
    </w:lvl>
    <w:lvl w:ilvl="3" w:tplc="0409000F" w:tentative="1">
      <w:start w:val="1"/>
      <w:numFmt w:val="decimal"/>
      <w:lvlText w:val="%4."/>
      <w:lvlJc w:val="left"/>
      <w:pPr>
        <w:ind w:left="11910" w:hanging="360"/>
      </w:pPr>
    </w:lvl>
    <w:lvl w:ilvl="4" w:tplc="04090019" w:tentative="1">
      <w:start w:val="1"/>
      <w:numFmt w:val="lowerLetter"/>
      <w:lvlText w:val="%5."/>
      <w:lvlJc w:val="left"/>
      <w:pPr>
        <w:ind w:left="12630" w:hanging="360"/>
      </w:pPr>
    </w:lvl>
    <w:lvl w:ilvl="5" w:tplc="0409001B" w:tentative="1">
      <w:start w:val="1"/>
      <w:numFmt w:val="lowerRoman"/>
      <w:lvlText w:val="%6."/>
      <w:lvlJc w:val="right"/>
      <w:pPr>
        <w:ind w:left="13350" w:hanging="180"/>
      </w:pPr>
    </w:lvl>
    <w:lvl w:ilvl="6" w:tplc="0409000F" w:tentative="1">
      <w:start w:val="1"/>
      <w:numFmt w:val="decimal"/>
      <w:lvlText w:val="%7."/>
      <w:lvlJc w:val="left"/>
      <w:pPr>
        <w:ind w:left="14070" w:hanging="360"/>
      </w:pPr>
    </w:lvl>
    <w:lvl w:ilvl="7" w:tplc="04090019" w:tentative="1">
      <w:start w:val="1"/>
      <w:numFmt w:val="lowerLetter"/>
      <w:lvlText w:val="%8."/>
      <w:lvlJc w:val="left"/>
      <w:pPr>
        <w:ind w:left="14790" w:hanging="360"/>
      </w:pPr>
    </w:lvl>
    <w:lvl w:ilvl="8" w:tplc="0409001B" w:tentative="1">
      <w:start w:val="1"/>
      <w:numFmt w:val="lowerRoman"/>
      <w:lvlText w:val="%9."/>
      <w:lvlJc w:val="right"/>
      <w:pPr>
        <w:ind w:left="15510" w:hanging="180"/>
      </w:pPr>
    </w:lvl>
  </w:abstractNum>
  <w:abstractNum w:abstractNumId="33">
    <w:nsid w:val="50F060B5"/>
    <w:multiLevelType w:val="hybridMultilevel"/>
    <w:tmpl w:val="E18C4F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58910578"/>
    <w:multiLevelType w:val="hybridMultilevel"/>
    <w:tmpl w:val="6B16A152"/>
    <w:lvl w:ilvl="0" w:tplc="1158AA0E">
      <w:start w:val="1"/>
      <w:numFmt w:val="upperLetter"/>
      <w:lvlText w:val="%1."/>
      <w:lvlJc w:val="left"/>
      <w:pPr>
        <w:ind w:left="10350" w:hanging="360"/>
      </w:pPr>
      <w:rPr>
        <w:rFonts w:eastAsia="Batang" w:hint="default"/>
        <w:sz w:val="27"/>
      </w:rPr>
    </w:lvl>
    <w:lvl w:ilvl="1" w:tplc="04090019" w:tentative="1">
      <w:start w:val="1"/>
      <w:numFmt w:val="lowerLetter"/>
      <w:lvlText w:val="%2."/>
      <w:lvlJc w:val="left"/>
      <w:pPr>
        <w:ind w:left="11070" w:hanging="360"/>
      </w:pPr>
    </w:lvl>
    <w:lvl w:ilvl="2" w:tplc="0409001B" w:tentative="1">
      <w:start w:val="1"/>
      <w:numFmt w:val="lowerRoman"/>
      <w:lvlText w:val="%3."/>
      <w:lvlJc w:val="right"/>
      <w:pPr>
        <w:ind w:left="11790" w:hanging="180"/>
      </w:pPr>
    </w:lvl>
    <w:lvl w:ilvl="3" w:tplc="0409000F" w:tentative="1">
      <w:start w:val="1"/>
      <w:numFmt w:val="decimal"/>
      <w:lvlText w:val="%4."/>
      <w:lvlJc w:val="left"/>
      <w:pPr>
        <w:ind w:left="12510" w:hanging="360"/>
      </w:pPr>
    </w:lvl>
    <w:lvl w:ilvl="4" w:tplc="04090019" w:tentative="1">
      <w:start w:val="1"/>
      <w:numFmt w:val="lowerLetter"/>
      <w:lvlText w:val="%5."/>
      <w:lvlJc w:val="left"/>
      <w:pPr>
        <w:ind w:left="13230" w:hanging="360"/>
      </w:pPr>
    </w:lvl>
    <w:lvl w:ilvl="5" w:tplc="0409001B" w:tentative="1">
      <w:start w:val="1"/>
      <w:numFmt w:val="lowerRoman"/>
      <w:lvlText w:val="%6."/>
      <w:lvlJc w:val="right"/>
      <w:pPr>
        <w:ind w:left="13950" w:hanging="180"/>
      </w:pPr>
    </w:lvl>
    <w:lvl w:ilvl="6" w:tplc="0409000F" w:tentative="1">
      <w:start w:val="1"/>
      <w:numFmt w:val="decimal"/>
      <w:lvlText w:val="%7."/>
      <w:lvlJc w:val="left"/>
      <w:pPr>
        <w:ind w:left="14670" w:hanging="360"/>
      </w:pPr>
    </w:lvl>
    <w:lvl w:ilvl="7" w:tplc="04090019" w:tentative="1">
      <w:start w:val="1"/>
      <w:numFmt w:val="lowerLetter"/>
      <w:lvlText w:val="%8."/>
      <w:lvlJc w:val="left"/>
      <w:pPr>
        <w:ind w:left="15390" w:hanging="360"/>
      </w:pPr>
    </w:lvl>
    <w:lvl w:ilvl="8" w:tplc="0409001B" w:tentative="1">
      <w:start w:val="1"/>
      <w:numFmt w:val="lowerRoman"/>
      <w:lvlText w:val="%9."/>
      <w:lvlJc w:val="right"/>
      <w:pPr>
        <w:ind w:left="16110" w:hanging="180"/>
      </w:pPr>
    </w:lvl>
  </w:abstractNum>
  <w:abstractNum w:abstractNumId="37">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5D246B8F"/>
    <w:multiLevelType w:val="hybridMultilevel"/>
    <w:tmpl w:val="2AB4A354"/>
    <w:lvl w:ilvl="0" w:tplc="683E8040">
      <w:start w:val="1"/>
      <w:numFmt w:val="bullet"/>
      <w:lvlText w:val="•"/>
      <w:lvlJc w:val="left"/>
      <w:pPr>
        <w:tabs>
          <w:tab w:val="num" w:pos="720"/>
        </w:tabs>
        <w:ind w:left="720" w:hanging="360"/>
      </w:pPr>
      <w:rPr>
        <w:rFonts w:ascii="Arial" w:hAnsi="Arial" w:hint="default"/>
      </w:rPr>
    </w:lvl>
    <w:lvl w:ilvl="1" w:tplc="8082614E" w:tentative="1">
      <w:start w:val="1"/>
      <w:numFmt w:val="bullet"/>
      <w:lvlText w:val="•"/>
      <w:lvlJc w:val="left"/>
      <w:pPr>
        <w:tabs>
          <w:tab w:val="num" w:pos="1440"/>
        </w:tabs>
        <w:ind w:left="1440" w:hanging="360"/>
      </w:pPr>
      <w:rPr>
        <w:rFonts w:ascii="Arial" w:hAnsi="Arial" w:hint="default"/>
      </w:rPr>
    </w:lvl>
    <w:lvl w:ilvl="2" w:tplc="50CAEBC8" w:tentative="1">
      <w:start w:val="1"/>
      <w:numFmt w:val="bullet"/>
      <w:lvlText w:val="•"/>
      <w:lvlJc w:val="left"/>
      <w:pPr>
        <w:tabs>
          <w:tab w:val="num" w:pos="2160"/>
        </w:tabs>
        <w:ind w:left="2160" w:hanging="360"/>
      </w:pPr>
      <w:rPr>
        <w:rFonts w:ascii="Arial" w:hAnsi="Arial" w:hint="default"/>
      </w:rPr>
    </w:lvl>
    <w:lvl w:ilvl="3" w:tplc="0DC6DD5E" w:tentative="1">
      <w:start w:val="1"/>
      <w:numFmt w:val="bullet"/>
      <w:lvlText w:val="•"/>
      <w:lvlJc w:val="left"/>
      <w:pPr>
        <w:tabs>
          <w:tab w:val="num" w:pos="2880"/>
        </w:tabs>
        <w:ind w:left="2880" w:hanging="360"/>
      </w:pPr>
      <w:rPr>
        <w:rFonts w:ascii="Arial" w:hAnsi="Arial" w:hint="default"/>
      </w:rPr>
    </w:lvl>
    <w:lvl w:ilvl="4" w:tplc="FBC2E17C" w:tentative="1">
      <w:start w:val="1"/>
      <w:numFmt w:val="bullet"/>
      <w:lvlText w:val="•"/>
      <w:lvlJc w:val="left"/>
      <w:pPr>
        <w:tabs>
          <w:tab w:val="num" w:pos="3600"/>
        </w:tabs>
        <w:ind w:left="3600" w:hanging="360"/>
      </w:pPr>
      <w:rPr>
        <w:rFonts w:ascii="Arial" w:hAnsi="Arial" w:hint="default"/>
      </w:rPr>
    </w:lvl>
    <w:lvl w:ilvl="5" w:tplc="00B4472C" w:tentative="1">
      <w:start w:val="1"/>
      <w:numFmt w:val="bullet"/>
      <w:lvlText w:val="•"/>
      <w:lvlJc w:val="left"/>
      <w:pPr>
        <w:tabs>
          <w:tab w:val="num" w:pos="4320"/>
        </w:tabs>
        <w:ind w:left="4320" w:hanging="360"/>
      </w:pPr>
      <w:rPr>
        <w:rFonts w:ascii="Arial" w:hAnsi="Arial" w:hint="default"/>
      </w:rPr>
    </w:lvl>
    <w:lvl w:ilvl="6" w:tplc="D25ED61C" w:tentative="1">
      <w:start w:val="1"/>
      <w:numFmt w:val="bullet"/>
      <w:lvlText w:val="•"/>
      <w:lvlJc w:val="left"/>
      <w:pPr>
        <w:tabs>
          <w:tab w:val="num" w:pos="5040"/>
        </w:tabs>
        <w:ind w:left="5040" w:hanging="360"/>
      </w:pPr>
      <w:rPr>
        <w:rFonts w:ascii="Arial" w:hAnsi="Arial" w:hint="default"/>
      </w:rPr>
    </w:lvl>
    <w:lvl w:ilvl="7" w:tplc="683C296A" w:tentative="1">
      <w:start w:val="1"/>
      <w:numFmt w:val="bullet"/>
      <w:lvlText w:val="•"/>
      <w:lvlJc w:val="left"/>
      <w:pPr>
        <w:tabs>
          <w:tab w:val="num" w:pos="5760"/>
        </w:tabs>
        <w:ind w:left="5760" w:hanging="360"/>
      </w:pPr>
      <w:rPr>
        <w:rFonts w:ascii="Arial" w:hAnsi="Arial" w:hint="default"/>
      </w:rPr>
    </w:lvl>
    <w:lvl w:ilvl="8" w:tplc="1B2E271A" w:tentative="1">
      <w:start w:val="1"/>
      <w:numFmt w:val="bullet"/>
      <w:lvlText w:val="•"/>
      <w:lvlJc w:val="left"/>
      <w:pPr>
        <w:tabs>
          <w:tab w:val="num" w:pos="6480"/>
        </w:tabs>
        <w:ind w:left="6480" w:hanging="360"/>
      </w:pPr>
      <w:rPr>
        <w:rFonts w:ascii="Arial" w:hAnsi="Arial" w:hint="default"/>
      </w:rPr>
    </w:lvl>
  </w:abstractNum>
  <w:abstractNum w:abstractNumId="40">
    <w:nsid w:val="61861897"/>
    <w:multiLevelType w:val="hybridMultilevel"/>
    <w:tmpl w:val="262CBBF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nsid w:val="673526DF"/>
    <w:multiLevelType w:val="hybridMultilevel"/>
    <w:tmpl w:val="DE1C576A"/>
    <w:lvl w:ilvl="0" w:tplc="FD9E6090">
      <w:start w:val="1"/>
      <w:numFmt w:val="bullet"/>
      <w:lvlText w:val="•"/>
      <w:lvlJc w:val="left"/>
      <w:pPr>
        <w:tabs>
          <w:tab w:val="num" w:pos="720"/>
        </w:tabs>
        <w:ind w:left="720" w:hanging="360"/>
      </w:pPr>
      <w:rPr>
        <w:rFonts w:ascii="Arial" w:hAnsi="Arial" w:hint="default"/>
      </w:rPr>
    </w:lvl>
    <w:lvl w:ilvl="1" w:tplc="04D24060" w:tentative="1">
      <w:start w:val="1"/>
      <w:numFmt w:val="bullet"/>
      <w:lvlText w:val="•"/>
      <w:lvlJc w:val="left"/>
      <w:pPr>
        <w:tabs>
          <w:tab w:val="num" w:pos="1440"/>
        </w:tabs>
        <w:ind w:left="1440" w:hanging="360"/>
      </w:pPr>
      <w:rPr>
        <w:rFonts w:ascii="Arial" w:hAnsi="Arial" w:hint="default"/>
      </w:rPr>
    </w:lvl>
    <w:lvl w:ilvl="2" w:tplc="1040CD40" w:tentative="1">
      <w:start w:val="1"/>
      <w:numFmt w:val="bullet"/>
      <w:lvlText w:val="•"/>
      <w:lvlJc w:val="left"/>
      <w:pPr>
        <w:tabs>
          <w:tab w:val="num" w:pos="2160"/>
        </w:tabs>
        <w:ind w:left="2160" w:hanging="360"/>
      </w:pPr>
      <w:rPr>
        <w:rFonts w:ascii="Arial" w:hAnsi="Arial" w:hint="default"/>
      </w:rPr>
    </w:lvl>
    <w:lvl w:ilvl="3" w:tplc="8FDEB164" w:tentative="1">
      <w:start w:val="1"/>
      <w:numFmt w:val="bullet"/>
      <w:lvlText w:val="•"/>
      <w:lvlJc w:val="left"/>
      <w:pPr>
        <w:tabs>
          <w:tab w:val="num" w:pos="2880"/>
        </w:tabs>
        <w:ind w:left="2880" w:hanging="360"/>
      </w:pPr>
      <w:rPr>
        <w:rFonts w:ascii="Arial" w:hAnsi="Arial" w:hint="default"/>
      </w:rPr>
    </w:lvl>
    <w:lvl w:ilvl="4" w:tplc="D3D42BF4" w:tentative="1">
      <w:start w:val="1"/>
      <w:numFmt w:val="bullet"/>
      <w:lvlText w:val="•"/>
      <w:lvlJc w:val="left"/>
      <w:pPr>
        <w:tabs>
          <w:tab w:val="num" w:pos="3600"/>
        </w:tabs>
        <w:ind w:left="3600" w:hanging="360"/>
      </w:pPr>
      <w:rPr>
        <w:rFonts w:ascii="Arial" w:hAnsi="Arial" w:hint="default"/>
      </w:rPr>
    </w:lvl>
    <w:lvl w:ilvl="5" w:tplc="AF5E1694" w:tentative="1">
      <w:start w:val="1"/>
      <w:numFmt w:val="bullet"/>
      <w:lvlText w:val="•"/>
      <w:lvlJc w:val="left"/>
      <w:pPr>
        <w:tabs>
          <w:tab w:val="num" w:pos="4320"/>
        </w:tabs>
        <w:ind w:left="4320" w:hanging="360"/>
      </w:pPr>
      <w:rPr>
        <w:rFonts w:ascii="Arial" w:hAnsi="Arial" w:hint="default"/>
      </w:rPr>
    </w:lvl>
    <w:lvl w:ilvl="6" w:tplc="98963F84" w:tentative="1">
      <w:start w:val="1"/>
      <w:numFmt w:val="bullet"/>
      <w:lvlText w:val="•"/>
      <w:lvlJc w:val="left"/>
      <w:pPr>
        <w:tabs>
          <w:tab w:val="num" w:pos="5040"/>
        </w:tabs>
        <w:ind w:left="5040" w:hanging="360"/>
      </w:pPr>
      <w:rPr>
        <w:rFonts w:ascii="Arial" w:hAnsi="Arial" w:hint="default"/>
      </w:rPr>
    </w:lvl>
    <w:lvl w:ilvl="7" w:tplc="13C86624" w:tentative="1">
      <w:start w:val="1"/>
      <w:numFmt w:val="bullet"/>
      <w:lvlText w:val="•"/>
      <w:lvlJc w:val="left"/>
      <w:pPr>
        <w:tabs>
          <w:tab w:val="num" w:pos="5760"/>
        </w:tabs>
        <w:ind w:left="5760" w:hanging="360"/>
      </w:pPr>
      <w:rPr>
        <w:rFonts w:ascii="Arial" w:hAnsi="Arial" w:hint="default"/>
      </w:rPr>
    </w:lvl>
    <w:lvl w:ilvl="8" w:tplc="D2C0C556" w:tentative="1">
      <w:start w:val="1"/>
      <w:numFmt w:val="bullet"/>
      <w:lvlText w:val="•"/>
      <w:lvlJc w:val="left"/>
      <w:pPr>
        <w:tabs>
          <w:tab w:val="num" w:pos="6480"/>
        </w:tabs>
        <w:ind w:left="6480" w:hanging="360"/>
      </w:pPr>
      <w:rPr>
        <w:rFonts w:ascii="Arial" w:hAnsi="Arial" w:hint="default"/>
      </w:rPr>
    </w:lvl>
  </w:abstractNum>
  <w:abstractNum w:abstractNumId="42">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nsid w:val="778F7DC7"/>
    <w:multiLevelType w:val="hybridMultilevel"/>
    <w:tmpl w:val="8A4E605C"/>
    <w:lvl w:ilvl="0" w:tplc="2E12C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0C5B26"/>
    <w:multiLevelType w:val="hybridMultilevel"/>
    <w:tmpl w:val="385814C0"/>
    <w:lvl w:ilvl="0" w:tplc="5E8A4DB4">
      <w:start w:val="1"/>
      <w:numFmt w:val="bullet"/>
      <w:lvlText w:val="•"/>
      <w:lvlJc w:val="left"/>
      <w:pPr>
        <w:tabs>
          <w:tab w:val="num" w:pos="720"/>
        </w:tabs>
        <w:ind w:left="720" w:hanging="360"/>
      </w:pPr>
      <w:rPr>
        <w:rFonts w:ascii="Arial" w:hAnsi="Arial" w:hint="default"/>
      </w:rPr>
    </w:lvl>
    <w:lvl w:ilvl="1" w:tplc="46104D32" w:tentative="1">
      <w:start w:val="1"/>
      <w:numFmt w:val="bullet"/>
      <w:lvlText w:val="•"/>
      <w:lvlJc w:val="left"/>
      <w:pPr>
        <w:tabs>
          <w:tab w:val="num" w:pos="1440"/>
        </w:tabs>
        <w:ind w:left="1440" w:hanging="360"/>
      </w:pPr>
      <w:rPr>
        <w:rFonts w:ascii="Arial" w:hAnsi="Arial" w:hint="default"/>
      </w:rPr>
    </w:lvl>
    <w:lvl w:ilvl="2" w:tplc="F6AEF8FC" w:tentative="1">
      <w:start w:val="1"/>
      <w:numFmt w:val="bullet"/>
      <w:lvlText w:val="•"/>
      <w:lvlJc w:val="left"/>
      <w:pPr>
        <w:tabs>
          <w:tab w:val="num" w:pos="2160"/>
        </w:tabs>
        <w:ind w:left="2160" w:hanging="360"/>
      </w:pPr>
      <w:rPr>
        <w:rFonts w:ascii="Arial" w:hAnsi="Arial" w:hint="default"/>
      </w:rPr>
    </w:lvl>
    <w:lvl w:ilvl="3" w:tplc="65D8A87A" w:tentative="1">
      <w:start w:val="1"/>
      <w:numFmt w:val="bullet"/>
      <w:lvlText w:val="•"/>
      <w:lvlJc w:val="left"/>
      <w:pPr>
        <w:tabs>
          <w:tab w:val="num" w:pos="2880"/>
        </w:tabs>
        <w:ind w:left="2880" w:hanging="360"/>
      </w:pPr>
      <w:rPr>
        <w:rFonts w:ascii="Arial" w:hAnsi="Arial" w:hint="default"/>
      </w:rPr>
    </w:lvl>
    <w:lvl w:ilvl="4" w:tplc="ECF40596" w:tentative="1">
      <w:start w:val="1"/>
      <w:numFmt w:val="bullet"/>
      <w:lvlText w:val="•"/>
      <w:lvlJc w:val="left"/>
      <w:pPr>
        <w:tabs>
          <w:tab w:val="num" w:pos="3600"/>
        </w:tabs>
        <w:ind w:left="3600" w:hanging="360"/>
      </w:pPr>
      <w:rPr>
        <w:rFonts w:ascii="Arial" w:hAnsi="Arial" w:hint="default"/>
      </w:rPr>
    </w:lvl>
    <w:lvl w:ilvl="5" w:tplc="C16858BC" w:tentative="1">
      <w:start w:val="1"/>
      <w:numFmt w:val="bullet"/>
      <w:lvlText w:val="•"/>
      <w:lvlJc w:val="left"/>
      <w:pPr>
        <w:tabs>
          <w:tab w:val="num" w:pos="4320"/>
        </w:tabs>
        <w:ind w:left="4320" w:hanging="360"/>
      </w:pPr>
      <w:rPr>
        <w:rFonts w:ascii="Arial" w:hAnsi="Arial" w:hint="default"/>
      </w:rPr>
    </w:lvl>
    <w:lvl w:ilvl="6" w:tplc="A0BCEF5E" w:tentative="1">
      <w:start w:val="1"/>
      <w:numFmt w:val="bullet"/>
      <w:lvlText w:val="•"/>
      <w:lvlJc w:val="left"/>
      <w:pPr>
        <w:tabs>
          <w:tab w:val="num" w:pos="5040"/>
        </w:tabs>
        <w:ind w:left="5040" w:hanging="360"/>
      </w:pPr>
      <w:rPr>
        <w:rFonts w:ascii="Arial" w:hAnsi="Arial" w:hint="default"/>
      </w:rPr>
    </w:lvl>
    <w:lvl w:ilvl="7" w:tplc="7786BB0C" w:tentative="1">
      <w:start w:val="1"/>
      <w:numFmt w:val="bullet"/>
      <w:lvlText w:val="•"/>
      <w:lvlJc w:val="left"/>
      <w:pPr>
        <w:tabs>
          <w:tab w:val="num" w:pos="5760"/>
        </w:tabs>
        <w:ind w:left="5760" w:hanging="360"/>
      </w:pPr>
      <w:rPr>
        <w:rFonts w:ascii="Arial" w:hAnsi="Arial" w:hint="default"/>
      </w:rPr>
    </w:lvl>
    <w:lvl w:ilvl="8" w:tplc="52C6D91C" w:tentative="1">
      <w:start w:val="1"/>
      <w:numFmt w:val="bullet"/>
      <w:lvlText w:val="•"/>
      <w:lvlJc w:val="left"/>
      <w:pPr>
        <w:tabs>
          <w:tab w:val="num" w:pos="6480"/>
        </w:tabs>
        <w:ind w:left="6480" w:hanging="360"/>
      </w:pPr>
      <w:rPr>
        <w:rFonts w:ascii="Arial" w:hAnsi="Arial" w:hint="default"/>
      </w:rPr>
    </w:lvl>
  </w:abstractNum>
  <w:abstractNum w:abstractNumId="4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5"/>
  </w:num>
  <w:num w:numId="2">
    <w:abstractNumId w:val="3"/>
  </w:num>
  <w:num w:numId="3">
    <w:abstractNumId w:val="5"/>
  </w:num>
  <w:num w:numId="4">
    <w:abstractNumId w:val="8"/>
  </w:num>
  <w:num w:numId="5">
    <w:abstractNumId w:val="44"/>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31"/>
  </w:num>
  <w:num w:numId="14">
    <w:abstractNumId w:val="23"/>
  </w:num>
  <w:num w:numId="15">
    <w:abstractNumId w:val="21"/>
  </w:num>
  <w:num w:numId="16">
    <w:abstractNumId w:val="20"/>
  </w:num>
  <w:num w:numId="17">
    <w:abstractNumId w:val="14"/>
  </w:num>
  <w:num w:numId="18">
    <w:abstractNumId w:val="44"/>
    <w:lvlOverride w:ilvl="0">
      <w:startOverride w:val="1"/>
    </w:lvlOverride>
  </w:num>
  <w:num w:numId="19">
    <w:abstractNumId w:val="25"/>
  </w:num>
  <w:num w:numId="20">
    <w:abstractNumId w:val="25"/>
  </w:num>
  <w:num w:numId="21">
    <w:abstractNumId w:val="25"/>
  </w:num>
  <w:num w:numId="22">
    <w:abstractNumId w:val="25"/>
  </w:num>
  <w:num w:numId="23">
    <w:abstractNumId w:val="25"/>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39"/>
  </w:num>
  <w:num w:numId="33">
    <w:abstractNumId w:val="11"/>
  </w:num>
  <w:num w:numId="34">
    <w:abstractNumId w:val="11"/>
  </w:num>
  <w:num w:numId="35">
    <w:abstractNumId w:val="12"/>
  </w:num>
  <w:num w:numId="36">
    <w:abstractNumId w:val="33"/>
  </w:num>
  <w:num w:numId="37">
    <w:abstractNumId w:val="41"/>
  </w:num>
  <w:num w:numId="38">
    <w:abstractNumId w:val="45"/>
  </w:num>
  <w:num w:numId="39">
    <w:abstractNumId w:val="27"/>
  </w:num>
  <w:num w:numId="40">
    <w:abstractNumId w:val="42"/>
  </w:num>
  <w:num w:numId="41">
    <w:abstractNumId w:val="35"/>
  </w:num>
  <w:num w:numId="42">
    <w:abstractNumId w:val="34"/>
  </w:num>
  <w:num w:numId="43">
    <w:abstractNumId w:val="23"/>
    <w:lvlOverride w:ilvl="0">
      <w:startOverride w:val="1"/>
    </w:lvlOverride>
  </w:num>
  <w:num w:numId="44">
    <w:abstractNumId w:val="13"/>
  </w:num>
  <w:num w:numId="45">
    <w:abstractNumId w:val="37"/>
  </w:num>
  <w:num w:numId="46">
    <w:abstractNumId w:val="19"/>
  </w:num>
  <w:num w:numId="47">
    <w:abstractNumId w:val="46"/>
  </w:num>
  <w:num w:numId="48">
    <w:abstractNumId w:val="17"/>
  </w:num>
  <w:num w:numId="49">
    <w:abstractNumId w:val="38"/>
  </w:num>
  <w:num w:numId="50">
    <w:abstractNumId w:val="22"/>
  </w:num>
  <w:num w:numId="51">
    <w:abstractNumId w:val="24"/>
  </w:num>
  <w:num w:numId="52">
    <w:abstractNumId w:val="18"/>
  </w:num>
  <w:num w:numId="53">
    <w:abstractNumId w:val="26"/>
  </w:num>
  <w:num w:numId="54">
    <w:abstractNumId w:val="30"/>
  </w:num>
  <w:num w:numId="55">
    <w:abstractNumId w:val="15"/>
  </w:num>
  <w:num w:numId="56">
    <w:abstractNumId w:val="28"/>
  </w:num>
  <w:num w:numId="57">
    <w:abstractNumId w:val="29"/>
  </w:num>
  <w:num w:numId="58">
    <w:abstractNumId w:val="36"/>
  </w:num>
  <w:num w:numId="59">
    <w:abstractNumId w:val="10"/>
  </w:num>
  <w:num w:numId="60">
    <w:abstractNumId w:val="43"/>
  </w:num>
  <w:num w:numId="61">
    <w:abstractNumId w:val="16"/>
  </w:num>
  <w:num w:numId="62">
    <w:abstractNumId w:val="32"/>
  </w:num>
  <w:num w:numId="63">
    <w:abstractNumId w:val="40"/>
  </w:num>
  <w:numIdMacAtCleanup w:val="6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shucheng (Will LIU, Strategy &amp; Industry Development)">
    <w15:presenceInfo w15:providerId="AD" w15:userId="S-1-5-21-147214757-305610072-1517763936-1287589"/>
  </w15:person>
  <w15:person w15:author="LIU Shucheng (Will)">
    <w15:presenceInfo w15:providerId="None" w15:userId="LIU Shucheng (Wil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IE" w:vendorID="64" w:dllVersion="131078" w:nlCheck="1" w:checkStyle="0"/>
  <w:activeWritingStyle w:appName="MSWord" w:lang="zh-CN" w:vendorID="64" w:dllVersion="131077" w:nlCheck="1" w:checkStyle="1"/>
  <w:activeWritingStyle w:appName="MSWord" w:lang="en-US" w:vendorID="64" w:dllVersion="131078" w:nlCheck="1" w:checkStyle="1"/>
  <w:attachedTemplate r:id="rId1"/>
  <w:linkStyles/>
  <w:stylePaneFormatFilter w:val="3F01"/>
  <w:trackRevisions/>
  <w:defaultTabStop w:val="720"/>
  <w:doNotHyphenateCaps/>
  <w:characterSpacingControl w:val="doNotCompress"/>
  <w:hdrShapeDefaults>
    <o:shapedefaults v:ext="edit" spidmax="8194"/>
  </w:hdrShapeDefaults>
  <w:footnotePr>
    <w:footnote w:id="0"/>
    <w:footnote w:id="1"/>
  </w:footnotePr>
  <w:endnotePr>
    <w:endnote w:id="0"/>
    <w:endnote w:id="1"/>
  </w:endnotePr>
  <w:compat>
    <w:useFELayout/>
  </w:compat>
  <w:rsids>
    <w:rsidRoot w:val="00CF3625"/>
    <w:rsid w:val="000017CE"/>
    <w:rsid w:val="00003128"/>
    <w:rsid w:val="00005629"/>
    <w:rsid w:val="00006AFA"/>
    <w:rsid w:val="00007174"/>
    <w:rsid w:val="0000788F"/>
    <w:rsid w:val="000117AE"/>
    <w:rsid w:val="00013C75"/>
    <w:rsid w:val="0001519F"/>
    <w:rsid w:val="00022739"/>
    <w:rsid w:val="0002418F"/>
    <w:rsid w:val="00024298"/>
    <w:rsid w:val="0002620F"/>
    <w:rsid w:val="0003021B"/>
    <w:rsid w:val="00031E40"/>
    <w:rsid w:val="00036B84"/>
    <w:rsid w:val="00036F56"/>
    <w:rsid w:val="00042131"/>
    <w:rsid w:val="00042ACC"/>
    <w:rsid w:val="0004408E"/>
    <w:rsid w:val="000440BE"/>
    <w:rsid w:val="00045A33"/>
    <w:rsid w:val="00046010"/>
    <w:rsid w:val="00047C25"/>
    <w:rsid w:val="00052D45"/>
    <w:rsid w:val="000532D2"/>
    <w:rsid w:val="00055923"/>
    <w:rsid w:val="000566F5"/>
    <w:rsid w:val="00061E5D"/>
    <w:rsid w:val="000644CD"/>
    <w:rsid w:val="000660E4"/>
    <w:rsid w:val="00072E31"/>
    <w:rsid w:val="00073B3B"/>
    <w:rsid w:val="00074AC2"/>
    <w:rsid w:val="0007656C"/>
    <w:rsid w:val="00077B2A"/>
    <w:rsid w:val="00077F1E"/>
    <w:rsid w:val="0008161D"/>
    <w:rsid w:val="00084303"/>
    <w:rsid w:val="0008450C"/>
    <w:rsid w:val="00090C2B"/>
    <w:rsid w:val="00092111"/>
    <w:rsid w:val="000925E0"/>
    <w:rsid w:val="000936DF"/>
    <w:rsid w:val="00093D38"/>
    <w:rsid w:val="000959C1"/>
    <w:rsid w:val="000A36F7"/>
    <w:rsid w:val="000A38A4"/>
    <w:rsid w:val="000A3A52"/>
    <w:rsid w:val="000A5B28"/>
    <w:rsid w:val="000A6A37"/>
    <w:rsid w:val="000B1845"/>
    <w:rsid w:val="000B27CE"/>
    <w:rsid w:val="000B727F"/>
    <w:rsid w:val="000C168C"/>
    <w:rsid w:val="000C4CE2"/>
    <w:rsid w:val="000C6416"/>
    <w:rsid w:val="000D2E68"/>
    <w:rsid w:val="000D5FAA"/>
    <w:rsid w:val="000E223C"/>
    <w:rsid w:val="000E2C73"/>
    <w:rsid w:val="000E4E76"/>
    <w:rsid w:val="000E6691"/>
    <w:rsid w:val="000E72B1"/>
    <w:rsid w:val="000F1BD0"/>
    <w:rsid w:val="000F2D89"/>
    <w:rsid w:val="000F6B08"/>
    <w:rsid w:val="00100BDA"/>
    <w:rsid w:val="001024B5"/>
    <w:rsid w:val="00102F39"/>
    <w:rsid w:val="0010341A"/>
    <w:rsid w:val="0010357E"/>
    <w:rsid w:val="001048A0"/>
    <w:rsid w:val="0010654D"/>
    <w:rsid w:val="00106C44"/>
    <w:rsid w:val="00110A47"/>
    <w:rsid w:val="0011149F"/>
    <w:rsid w:val="00112D9C"/>
    <w:rsid w:val="001202F1"/>
    <w:rsid w:val="00123CA4"/>
    <w:rsid w:val="00124551"/>
    <w:rsid w:val="00125E76"/>
    <w:rsid w:val="001279CC"/>
    <w:rsid w:val="0013260C"/>
    <w:rsid w:val="001340A7"/>
    <w:rsid w:val="00135F4C"/>
    <w:rsid w:val="00136D73"/>
    <w:rsid w:val="00141262"/>
    <w:rsid w:val="001458CB"/>
    <w:rsid w:val="00145EA7"/>
    <w:rsid w:val="00146E66"/>
    <w:rsid w:val="00147470"/>
    <w:rsid w:val="001509DC"/>
    <w:rsid w:val="00151E03"/>
    <w:rsid w:val="001541E6"/>
    <w:rsid w:val="001542BA"/>
    <w:rsid w:val="001549FA"/>
    <w:rsid w:val="00154F9E"/>
    <w:rsid w:val="00155BE7"/>
    <w:rsid w:val="001565CC"/>
    <w:rsid w:val="001569E2"/>
    <w:rsid w:val="00156C7B"/>
    <w:rsid w:val="00156CE4"/>
    <w:rsid w:val="00160DC6"/>
    <w:rsid w:val="00162138"/>
    <w:rsid w:val="00163B38"/>
    <w:rsid w:val="00170833"/>
    <w:rsid w:val="00170EB9"/>
    <w:rsid w:val="0018134A"/>
    <w:rsid w:val="0018540B"/>
    <w:rsid w:val="00186E14"/>
    <w:rsid w:val="00190300"/>
    <w:rsid w:val="00190382"/>
    <w:rsid w:val="00194571"/>
    <w:rsid w:val="0019497B"/>
    <w:rsid w:val="001A3789"/>
    <w:rsid w:val="001A48EF"/>
    <w:rsid w:val="001A5008"/>
    <w:rsid w:val="001A746E"/>
    <w:rsid w:val="001B06B7"/>
    <w:rsid w:val="001B3C0A"/>
    <w:rsid w:val="001B7D8F"/>
    <w:rsid w:val="001C227D"/>
    <w:rsid w:val="001C3616"/>
    <w:rsid w:val="001C375A"/>
    <w:rsid w:val="001C3D24"/>
    <w:rsid w:val="001C56D0"/>
    <w:rsid w:val="001D01DA"/>
    <w:rsid w:val="001D3A8D"/>
    <w:rsid w:val="001D445A"/>
    <w:rsid w:val="001D4EF1"/>
    <w:rsid w:val="001D6AB1"/>
    <w:rsid w:val="001D749D"/>
    <w:rsid w:val="001D75D8"/>
    <w:rsid w:val="001E0B3A"/>
    <w:rsid w:val="001E16B0"/>
    <w:rsid w:val="001E2222"/>
    <w:rsid w:val="001E36CD"/>
    <w:rsid w:val="001E3DE1"/>
    <w:rsid w:val="001E3E79"/>
    <w:rsid w:val="001E489A"/>
    <w:rsid w:val="001F0E37"/>
    <w:rsid w:val="001F3443"/>
    <w:rsid w:val="001F394B"/>
    <w:rsid w:val="001F42BD"/>
    <w:rsid w:val="001F50EC"/>
    <w:rsid w:val="001F6550"/>
    <w:rsid w:val="001F747A"/>
    <w:rsid w:val="00205B5E"/>
    <w:rsid w:val="00213CAF"/>
    <w:rsid w:val="002156C8"/>
    <w:rsid w:val="00221108"/>
    <w:rsid w:val="00221738"/>
    <w:rsid w:val="00223E7A"/>
    <w:rsid w:val="002263B7"/>
    <w:rsid w:val="00232628"/>
    <w:rsid w:val="002344D0"/>
    <w:rsid w:val="00234834"/>
    <w:rsid w:val="0023691E"/>
    <w:rsid w:val="00237595"/>
    <w:rsid w:val="00237697"/>
    <w:rsid w:val="002403CF"/>
    <w:rsid w:val="00240916"/>
    <w:rsid w:val="00241295"/>
    <w:rsid w:val="00245D4E"/>
    <w:rsid w:val="00246D19"/>
    <w:rsid w:val="00254089"/>
    <w:rsid w:val="00254FD6"/>
    <w:rsid w:val="00255EE2"/>
    <w:rsid w:val="00256092"/>
    <w:rsid w:val="00260298"/>
    <w:rsid w:val="00267750"/>
    <w:rsid w:val="00272F45"/>
    <w:rsid w:val="00274720"/>
    <w:rsid w:val="00275599"/>
    <w:rsid w:val="00275C44"/>
    <w:rsid w:val="0027759C"/>
    <w:rsid w:val="00284DF5"/>
    <w:rsid w:val="00286EF9"/>
    <w:rsid w:val="00291216"/>
    <w:rsid w:val="002917BD"/>
    <w:rsid w:val="002925BF"/>
    <w:rsid w:val="00293733"/>
    <w:rsid w:val="00295E00"/>
    <w:rsid w:val="00296433"/>
    <w:rsid w:val="002A00D3"/>
    <w:rsid w:val="002A5501"/>
    <w:rsid w:val="002A707B"/>
    <w:rsid w:val="002A791E"/>
    <w:rsid w:val="002B1977"/>
    <w:rsid w:val="002B5D05"/>
    <w:rsid w:val="002B6872"/>
    <w:rsid w:val="002B78B9"/>
    <w:rsid w:val="002B7CD7"/>
    <w:rsid w:val="002C077F"/>
    <w:rsid w:val="002C1F42"/>
    <w:rsid w:val="002C29D4"/>
    <w:rsid w:val="002D1403"/>
    <w:rsid w:val="002D28BA"/>
    <w:rsid w:val="002D2F11"/>
    <w:rsid w:val="002D3F7A"/>
    <w:rsid w:val="002D423F"/>
    <w:rsid w:val="002D5829"/>
    <w:rsid w:val="002E0F5C"/>
    <w:rsid w:val="002E18C9"/>
    <w:rsid w:val="002E1CDE"/>
    <w:rsid w:val="002E1F5F"/>
    <w:rsid w:val="002E2943"/>
    <w:rsid w:val="002E41B0"/>
    <w:rsid w:val="002E467E"/>
    <w:rsid w:val="002E4722"/>
    <w:rsid w:val="002E4CBF"/>
    <w:rsid w:val="002E5202"/>
    <w:rsid w:val="002E5DA5"/>
    <w:rsid w:val="002E6BBD"/>
    <w:rsid w:val="002F081F"/>
    <w:rsid w:val="002F361B"/>
    <w:rsid w:val="003009CA"/>
    <w:rsid w:val="0030239C"/>
    <w:rsid w:val="003027E3"/>
    <w:rsid w:val="00305B15"/>
    <w:rsid w:val="00312092"/>
    <w:rsid w:val="00316413"/>
    <w:rsid w:val="00316AC2"/>
    <w:rsid w:val="003212E7"/>
    <w:rsid w:val="00321AD1"/>
    <w:rsid w:val="00321B7E"/>
    <w:rsid w:val="003220B1"/>
    <w:rsid w:val="003265F5"/>
    <w:rsid w:val="00327962"/>
    <w:rsid w:val="00330A6E"/>
    <w:rsid w:val="00334342"/>
    <w:rsid w:val="003349FE"/>
    <w:rsid w:val="00334C43"/>
    <w:rsid w:val="0033629F"/>
    <w:rsid w:val="003373B1"/>
    <w:rsid w:val="00341FFA"/>
    <w:rsid w:val="00342A68"/>
    <w:rsid w:val="00345458"/>
    <w:rsid w:val="00345474"/>
    <w:rsid w:val="003555E1"/>
    <w:rsid w:val="00357EC0"/>
    <w:rsid w:val="00362017"/>
    <w:rsid w:val="003634D2"/>
    <w:rsid w:val="00363C38"/>
    <w:rsid w:val="00364225"/>
    <w:rsid w:val="00364EC7"/>
    <w:rsid w:val="00366BD3"/>
    <w:rsid w:val="00367571"/>
    <w:rsid w:val="0036773C"/>
    <w:rsid w:val="003711C6"/>
    <w:rsid w:val="003711F8"/>
    <w:rsid w:val="00372AAD"/>
    <w:rsid w:val="003735D9"/>
    <w:rsid w:val="003749F5"/>
    <w:rsid w:val="003755C4"/>
    <w:rsid w:val="00375F95"/>
    <w:rsid w:val="00380675"/>
    <w:rsid w:val="00382021"/>
    <w:rsid w:val="003821E5"/>
    <w:rsid w:val="003826C5"/>
    <w:rsid w:val="003876C0"/>
    <w:rsid w:val="0039340B"/>
    <w:rsid w:val="00396CDC"/>
    <w:rsid w:val="003A1329"/>
    <w:rsid w:val="003B156D"/>
    <w:rsid w:val="003B19CD"/>
    <w:rsid w:val="003B1B28"/>
    <w:rsid w:val="003B1F87"/>
    <w:rsid w:val="003B3CE1"/>
    <w:rsid w:val="003B3D19"/>
    <w:rsid w:val="003B64A7"/>
    <w:rsid w:val="003C293A"/>
    <w:rsid w:val="003C429A"/>
    <w:rsid w:val="003C7575"/>
    <w:rsid w:val="003C7D6C"/>
    <w:rsid w:val="003D32CA"/>
    <w:rsid w:val="003D4A28"/>
    <w:rsid w:val="003D6162"/>
    <w:rsid w:val="003E699B"/>
    <w:rsid w:val="003F09A2"/>
    <w:rsid w:val="003F21DA"/>
    <w:rsid w:val="003F3C9D"/>
    <w:rsid w:val="003F5762"/>
    <w:rsid w:val="003F7DA5"/>
    <w:rsid w:val="004017BA"/>
    <w:rsid w:val="004135EC"/>
    <w:rsid w:val="00415577"/>
    <w:rsid w:val="00415F81"/>
    <w:rsid w:val="00416A91"/>
    <w:rsid w:val="00417E96"/>
    <w:rsid w:val="0042045D"/>
    <w:rsid w:val="00424857"/>
    <w:rsid w:val="004263BB"/>
    <w:rsid w:val="00426A67"/>
    <w:rsid w:val="00427ABA"/>
    <w:rsid w:val="004313CC"/>
    <w:rsid w:val="004315CC"/>
    <w:rsid w:val="00433069"/>
    <w:rsid w:val="00434956"/>
    <w:rsid w:val="004359FC"/>
    <w:rsid w:val="004437F4"/>
    <w:rsid w:val="00444B78"/>
    <w:rsid w:val="00450FA3"/>
    <w:rsid w:val="00452BA6"/>
    <w:rsid w:val="004538BC"/>
    <w:rsid w:val="004538EF"/>
    <w:rsid w:val="004546DB"/>
    <w:rsid w:val="004604B8"/>
    <w:rsid w:val="0046060F"/>
    <w:rsid w:val="004637B0"/>
    <w:rsid w:val="004645E0"/>
    <w:rsid w:val="00464984"/>
    <w:rsid w:val="00471C3B"/>
    <w:rsid w:val="0048239D"/>
    <w:rsid w:val="0048240F"/>
    <w:rsid w:val="004945D6"/>
    <w:rsid w:val="00496831"/>
    <w:rsid w:val="004A1C64"/>
    <w:rsid w:val="004A1EDE"/>
    <w:rsid w:val="004B2DDF"/>
    <w:rsid w:val="004B32A7"/>
    <w:rsid w:val="004B4A07"/>
    <w:rsid w:val="004B54F1"/>
    <w:rsid w:val="004B5DF3"/>
    <w:rsid w:val="004C3423"/>
    <w:rsid w:val="004C463D"/>
    <w:rsid w:val="004C5174"/>
    <w:rsid w:val="004C699F"/>
    <w:rsid w:val="004D179E"/>
    <w:rsid w:val="004D1BE7"/>
    <w:rsid w:val="004D217A"/>
    <w:rsid w:val="004D332F"/>
    <w:rsid w:val="004E25F7"/>
    <w:rsid w:val="004E3409"/>
    <w:rsid w:val="004E3742"/>
    <w:rsid w:val="004F02F6"/>
    <w:rsid w:val="004F177A"/>
    <w:rsid w:val="004F17EF"/>
    <w:rsid w:val="004F1DD2"/>
    <w:rsid w:val="004F670B"/>
    <w:rsid w:val="004F73D6"/>
    <w:rsid w:val="005010FF"/>
    <w:rsid w:val="005015B6"/>
    <w:rsid w:val="005015EF"/>
    <w:rsid w:val="00507FD8"/>
    <w:rsid w:val="00511103"/>
    <w:rsid w:val="00514A3B"/>
    <w:rsid w:val="00522566"/>
    <w:rsid w:val="00524629"/>
    <w:rsid w:val="00526C8F"/>
    <w:rsid w:val="0052735F"/>
    <w:rsid w:val="00527EA8"/>
    <w:rsid w:val="0053684C"/>
    <w:rsid w:val="00537A26"/>
    <w:rsid w:val="00544933"/>
    <w:rsid w:val="00544EE4"/>
    <w:rsid w:val="00545B1D"/>
    <w:rsid w:val="005460E1"/>
    <w:rsid w:val="0054769E"/>
    <w:rsid w:val="00547B37"/>
    <w:rsid w:val="00551494"/>
    <w:rsid w:val="005557C5"/>
    <w:rsid w:val="00560C7A"/>
    <w:rsid w:val="0056100D"/>
    <w:rsid w:val="005613B7"/>
    <w:rsid w:val="00563D21"/>
    <w:rsid w:val="00564AA2"/>
    <w:rsid w:val="005651BA"/>
    <w:rsid w:val="00567FA5"/>
    <w:rsid w:val="005704C6"/>
    <w:rsid w:val="00570D13"/>
    <w:rsid w:val="0057105E"/>
    <w:rsid w:val="00571D56"/>
    <w:rsid w:val="00576C11"/>
    <w:rsid w:val="00581197"/>
    <w:rsid w:val="00581409"/>
    <w:rsid w:val="00582529"/>
    <w:rsid w:val="005914ED"/>
    <w:rsid w:val="00594F69"/>
    <w:rsid w:val="00597ACE"/>
    <w:rsid w:val="005A18B7"/>
    <w:rsid w:val="005A1CA1"/>
    <w:rsid w:val="005B1400"/>
    <w:rsid w:val="005B209C"/>
    <w:rsid w:val="005B57D1"/>
    <w:rsid w:val="005C03FF"/>
    <w:rsid w:val="005C15D7"/>
    <w:rsid w:val="005C1855"/>
    <w:rsid w:val="005D296D"/>
    <w:rsid w:val="005D6FC3"/>
    <w:rsid w:val="005D732E"/>
    <w:rsid w:val="005E13F3"/>
    <w:rsid w:val="005E318B"/>
    <w:rsid w:val="005E7658"/>
    <w:rsid w:val="005E7C29"/>
    <w:rsid w:val="005F1D39"/>
    <w:rsid w:val="005F4316"/>
    <w:rsid w:val="005F6E94"/>
    <w:rsid w:val="005F7EFD"/>
    <w:rsid w:val="00605243"/>
    <w:rsid w:val="00607263"/>
    <w:rsid w:val="00610E95"/>
    <w:rsid w:val="006111AD"/>
    <w:rsid w:val="00613322"/>
    <w:rsid w:val="006148C6"/>
    <w:rsid w:val="006229AD"/>
    <w:rsid w:val="006238F2"/>
    <w:rsid w:val="0062416E"/>
    <w:rsid w:val="006259EA"/>
    <w:rsid w:val="00627771"/>
    <w:rsid w:val="0063658D"/>
    <w:rsid w:val="0063752C"/>
    <w:rsid w:val="006405D9"/>
    <w:rsid w:val="00642655"/>
    <w:rsid w:val="006472B9"/>
    <w:rsid w:val="006472CC"/>
    <w:rsid w:val="0065570A"/>
    <w:rsid w:val="00655A6C"/>
    <w:rsid w:val="00656AA8"/>
    <w:rsid w:val="00657218"/>
    <w:rsid w:val="00657594"/>
    <w:rsid w:val="006601AF"/>
    <w:rsid w:val="00664F7E"/>
    <w:rsid w:val="006663D3"/>
    <w:rsid w:val="006677A8"/>
    <w:rsid w:val="0067031C"/>
    <w:rsid w:val="00671CA6"/>
    <w:rsid w:val="00673DCC"/>
    <w:rsid w:val="006746D9"/>
    <w:rsid w:val="00677EF7"/>
    <w:rsid w:val="0068077E"/>
    <w:rsid w:val="0068090D"/>
    <w:rsid w:val="00681E55"/>
    <w:rsid w:val="00683FBF"/>
    <w:rsid w:val="00686904"/>
    <w:rsid w:val="006906B0"/>
    <w:rsid w:val="00690E52"/>
    <w:rsid w:val="006933AA"/>
    <w:rsid w:val="006940DC"/>
    <w:rsid w:val="00694770"/>
    <w:rsid w:val="00696527"/>
    <w:rsid w:val="006A1139"/>
    <w:rsid w:val="006A1998"/>
    <w:rsid w:val="006A2C85"/>
    <w:rsid w:val="006A3040"/>
    <w:rsid w:val="006A33B9"/>
    <w:rsid w:val="006A3610"/>
    <w:rsid w:val="006A3F5A"/>
    <w:rsid w:val="006A45AB"/>
    <w:rsid w:val="006A74C7"/>
    <w:rsid w:val="006B1575"/>
    <w:rsid w:val="006B2726"/>
    <w:rsid w:val="006B3013"/>
    <w:rsid w:val="006B4615"/>
    <w:rsid w:val="006B4660"/>
    <w:rsid w:val="006B6757"/>
    <w:rsid w:val="006C1D08"/>
    <w:rsid w:val="006C2D4D"/>
    <w:rsid w:val="006C3558"/>
    <w:rsid w:val="006C40B7"/>
    <w:rsid w:val="006C4DDD"/>
    <w:rsid w:val="006C7DCA"/>
    <w:rsid w:val="006D0F5A"/>
    <w:rsid w:val="006D2546"/>
    <w:rsid w:val="006D4032"/>
    <w:rsid w:val="006D5DE5"/>
    <w:rsid w:val="006D6AFE"/>
    <w:rsid w:val="006D6C76"/>
    <w:rsid w:val="006E1129"/>
    <w:rsid w:val="006E197E"/>
    <w:rsid w:val="006E1AC3"/>
    <w:rsid w:val="006E3627"/>
    <w:rsid w:val="006E3863"/>
    <w:rsid w:val="006E47D5"/>
    <w:rsid w:val="006F1E85"/>
    <w:rsid w:val="006F2A7F"/>
    <w:rsid w:val="006F2D73"/>
    <w:rsid w:val="006F4076"/>
    <w:rsid w:val="006F6F19"/>
    <w:rsid w:val="0070371F"/>
    <w:rsid w:val="00710BEA"/>
    <w:rsid w:val="007124AB"/>
    <w:rsid w:val="00713412"/>
    <w:rsid w:val="0072225C"/>
    <w:rsid w:val="00724E77"/>
    <w:rsid w:val="007303B5"/>
    <w:rsid w:val="00735A58"/>
    <w:rsid w:val="007411B8"/>
    <w:rsid w:val="00741221"/>
    <w:rsid w:val="00743441"/>
    <w:rsid w:val="00743B2D"/>
    <w:rsid w:val="00743C18"/>
    <w:rsid w:val="007467EE"/>
    <w:rsid w:val="00750C66"/>
    <w:rsid w:val="00751079"/>
    <w:rsid w:val="007524B8"/>
    <w:rsid w:val="00752F8A"/>
    <w:rsid w:val="007531F5"/>
    <w:rsid w:val="007535B4"/>
    <w:rsid w:val="00753DF3"/>
    <w:rsid w:val="00756310"/>
    <w:rsid w:val="00757691"/>
    <w:rsid w:val="00760BB4"/>
    <w:rsid w:val="00766F76"/>
    <w:rsid w:val="0077226D"/>
    <w:rsid w:val="00772DA9"/>
    <w:rsid w:val="00774B09"/>
    <w:rsid w:val="00775673"/>
    <w:rsid w:val="00776578"/>
    <w:rsid w:val="007779D3"/>
    <w:rsid w:val="00777BF8"/>
    <w:rsid w:val="00782D41"/>
    <w:rsid w:val="0078573E"/>
    <w:rsid w:val="00785A94"/>
    <w:rsid w:val="0079291D"/>
    <w:rsid w:val="007A01B5"/>
    <w:rsid w:val="007A5B46"/>
    <w:rsid w:val="007A64CF"/>
    <w:rsid w:val="007B160B"/>
    <w:rsid w:val="007B1CEE"/>
    <w:rsid w:val="007C081C"/>
    <w:rsid w:val="007C1780"/>
    <w:rsid w:val="007C3870"/>
    <w:rsid w:val="007C42A5"/>
    <w:rsid w:val="007C7844"/>
    <w:rsid w:val="007D1124"/>
    <w:rsid w:val="007D2F46"/>
    <w:rsid w:val="007D3C76"/>
    <w:rsid w:val="007D4E0A"/>
    <w:rsid w:val="007D525E"/>
    <w:rsid w:val="007D57A0"/>
    <w:rsid w:val="007D61D1"/>
    <w:rsid w:val="007D7A20"/>
    <w:rsid w:val="007E10B6"/>
    <w:rsid w:val="007E134A"/>
    <w:rsid w:val="007E23F8"/>
    <w:rsid w:val="007E33B0"/>
    <w:rsid w:val="007E393C"/>
    <w:rsid w:val="007F0D0E"/>
    <w:rsid w:val="007F1749"/>
    <w:rsid w:val="007F1C9D"/>
    <w:rsid w:val="007F4E60"/>
    <w:rsid w:val="007F606B"/>
    <w:rsid w:val="007F62C4"/>
    <w:rsid w:val="007F6E51"/>
    <w:rsid w:val="007F7864"/>
    <w:rsid w:val="007F7869"/>
    <w:rsid w:val="007F7886"/>
    <w:rsid w:val="007F7DB5"/>
    <w:rsid w:val="00800542"/>
    <w:rsid w:val="00800C63"/>
    <w:rsid w:val="00803157"/>
    <w:rsid w:val="00803480"/>
    <w:rsid w:val="00803AE2"/>
    <w:rsid w:val="00803BEF"/>
    <w:rsid w:val="008047EF"/>
    <w:rsid w:val="00804F21"/>
    <w:rsid w:val="008122D3"/>
    <w:rsid w:val="008127C1"/>
    <w:rsid w:val="00812C5A"/>
    <w:rsid w:val="00812F2F"/>
    <w:rsid w:val="0081357B"/>
    <w:rsid w:val="008136DA"/>
    <w:rsid w:val="00817A4C"/>
    <w:rsid w:val="00822723"/>
    <w:rsid w:val="0082310F"/>
    <w:rsid w:val="00824FED"/>
    <w:rsid w:val="0082505C"/>
    <w:rsid w:val="008301F9"/>
    <w:rsid w:val="00834330"/>
    <w:rsid w:val="00845ABA"/>
    <w:rsid w:val="00850297"/>
    <w:rsid w:val="008535F1"/>
    <w:rsid w:val="008570ED"/>
    <w:rsid w:val="00861B3E"/>
    <w:rsid w:val="00861BDC"/>
    <w:rsid w:val="00862698"/>
    <w:rsid w:val="00863534"/>
    <w:rsid w:val="00867C59"/>
    <w:rsid w:val="008707BA"/>
    <w:rsid w:val="00870AAD"/>
    <w:rsid w:val="00876CE2"/>
    <w:rsid w:val="00880599"/>
    <w:rsid w:val="00880F6D"/>
    <w:rsid w:val="008841BD"/>
    <w:rsid w:val="00885582"/>
    <w:rsid w:val="00886DB3"/>
    <w:rsid w:val="0088757D"/>
    <w:rsid w:val="00887A8E"/>
    <w:rsid w:val="00891483"/>
    <w:rsid w:val="0089160A"/>
    <w:rsid w:val="00892A1A"/>
    <w:rsid w:val="00894237"/>
    <w:rsid w:val="00894527"/>
    <w:rsid w:val="00896E5C"/>
    <w:rsid w:val="008A122B"/>
    <w:rsid w:val="008A3CFF"/>
    <w:rsid w:val="008A4F50"/>
    <w:rsid w:val="008A669A"/>
    <w:rsid w:val="008B56D0"/>
    <w:rsid w:val="008B589B"/>
    <w:rsid w:val="008C248D"/>
    <w:rsid w:val="008C625D"/>
    <w:rsid w:val="008C7637"/>
    <w:rsid w:val="008D175F"/>
    <w:rsid w:val="008D25D3"/>
    <w:rsid w:val="008D4C6A"/>
    <w:rsid w:val="008D50C0"/>
    <w:rsid w:val="008D6272"/>
    <w:rsid w:val="008D64A2"/>
    <w:rsid w:val="008D7BB8"/>
    <w:rsid w:val="008E1C60"/>
    <w:rsid w:val="008E4A8B"/>
    <w:rsid w:val="008E5B2C"/>
    <w:rsid w:val="008E670E"/>
    <w:rsid w:val="008E7BDF"/>
    <w:rsid w:val="008F1BEA"/>
    <w:rsid w:val="008F2F4F"/>
    <w:rsid w:val="008F3A25"/>
    <w:rsid w:val="008F7CEA"/>
    <w:rsid w:val="00900561"/>
    <w:rsid w:val="009057CD"/>
    <w:rsid w:val="009066C5"/>
    <w:rsid w:val="009077E0"/>
    <w:rsid w:val="00911C06"/>
    <w:rsid w:val="009133ED"/>
    <w:rsid w:val="00913B91"/>
    <w:rsid w:val="00913C28"/>
    <w:rsid w:val="00913EF1"/>
    <w:rsid w:val="0091450C"/>
    <w:rsid w:val="00915D0D"/>
    <w:rsid w:val="0091607B"/>
    <w:rsid w:val="009162C8"/>
    <w:rsid w:val="00924B0B"/>
    <w:rsid w:val="00924D25"/>
    <w:rsid w:val="00926014"/>
    <w:rsid w:val="009274CE"/>
    <w:rsid w:val="009338A4"/>
    <w:rsid w:val="00936A66"/>
    <w:rsid w:val="00937E3A"/>
    <w:rsid w:val="00942F53"/>
    <w:rsid w:val="009439D8"/>
    <w:rsid w:val="00945E70"/>
    <w:rsid w:val="009473D2"/>
    <w:rsid w:val="0094778C"/>
    <w:rsid w:val="0095347D"/>
    <w:rsid w:val="0095488E"/>
    <w:rsid w:val="009549FB"/>
    <w:rsid w:val="00956B70"/>
    <w:rsid w:val="009573E8"/>
    <w:rsid w:val="00964AD9"/>
    <w:rsid w:val="00965D7C"/>
    <w:rsid w:val="009674C3"/>
    <w:rsid w:val="00967E52"/>
    <w:rsid w:val="00971264"/>
    <w:rsid w:val="00974FD7"/>
    <w:rsid w:val="009752DC"/>
    <w:rsid w:val="0097544A"/>
    <w:rsid w:val="00975D07"/>
    <w:rsid w:val="009812A3"/>
    <w:rsid w:val="009814A2"/>
    <w:rsid w:val="00987019"/>
    <w:rsid w:val="009876A3"/>
    <w:rsid w:val="00995102"/>
    <w:rsid w:val="0099523B"/>
    <w:rsid w:val="009962BC"/>
    <w:rsid w:val="009A0EE2"/>
    <w:rsid w:val="009A1344"/>
    <w:rsid w:val="009A1980"/>
    <w:rsid w:val="009A3BE3"/>
    <w:rsid w:val="009B0913"/>
    <w:rsid w:val="009B4159"/>
    <w:rsid w:val="009C3B90"/>
    <w:rsid w:val="009C4C52"/>
    <w:rsid w:val="009C510B"/>
    <w:rsid w:val="009C5F01"/>
    <w:rsid w:val="009C6AC9"/>
    <w:rsid w:val="009D0796"/>
    <w:rsid w:val="009D0BF8"/>
    <w:rsid w:val="009D1A70"/>
    <w:rsid w:val="009D301F"/>
    <w:rsid w:val="009D34FC"/>
    <w:rsid w:val="009D4166"/>
    <w:rsid w:val="009D50BB"/>
    <w:rsid w:val="009D7135"/>
    <w:rsid w:val="009D7159"/>
    <w:rsid w:val="009D73D0"/>
    <w:rsid w:val="009E0865"/>
    <w:rsid w:val="009E6BEB"/>
    <w:rsid w:val="009F0486"/>
    <w:rsid w:val="009F077F"/>
    <w:rsid w:val="009F1689"/>
    <w:rsid w:val="009F2153"/>
    <w:rsid w:val="009F5CD1"/>
    <w:rsid w:val="009F6ABC"/>
    <w:rsid w:val="009F7C51"/>
    <w:rsid w:val="00A0090F"/>
    <w:rsid w:val="00A037CB"/>
    <w:rsid w:val="00A06E25"/>
    <w:rsid w:val="00A12D65"/>
    <w:rsid w:val="00A15963"/>
    <w:rsid w:val="00A15E3F"/>
    <w:rsid w:val="00A179EB"/>
    <w:rsid w:val="00A179ED"/>
    <w:rsid w:val="00A214F8"/>
    <w:rsid w:val="00A22A38"/>
    <w:rsid w:val="00A234CE"/>
    <w:rsid w:val="00A246C7"/>
    <w:rsid w:val="00A2659C"/>
    <w:rsid w:val="00A318A3"/>
    <w:rsid w:val="00A32A68"/>
    <w:rsid w:val="00A34B93"/>
    <w:rsid w:val="00A41241"/>
    <w:rsid w:val="00A41519"/>
    <w:rsid w:val="00A43372"/>
    <w:rsid w:val="00A433B3"/>
    <w:rsid w:val="00A43721"/>
    <w:rsid w:val="00A44808"/>
    <w:rsid w:val="00A454F5"/>
    <w:rsid w:val="00A46905"/>
    <w:rsid w:val="00A47C47"/>
    <w:rsid w:val="00A53608"/>
    <w:rsid w:val="00A53CBD"/>
    <w:rsid w:val="00A5738F"/>
    <w:rsid w:val="00A63A56"/>
    <w:rsid w:val="00A65A11"/>
    <w:rsid w:val="00A6620D"/>
    <w:rsid w:val="00A73565"/>
    <w:rsid w:val="00A7613F"/>
    <w:rsid w:val="00A77C03"/>
    <w:rsid w:val="00A81AE0"/>
    <w:rsid w:val="00A8260D"/>
    <w:rsid w:val="00A82784"/>
    <w:rsid w:val="00A828F0"/>
    <w:rsid w:val="00A8355A"/>
    <w:rsid w:val="00A84B29"/>
    <w:rsid w:val="00A862DF"/>
    <w:rsid w:val="00A91C7F"/>
    <w:rsid w:val="00A948B0"/>
    <w:rsid w:val="00A95721"/>
    <w:rsid w:val="00A95AE2"/>
    <w:rsid w:val="00A97386"/>
    <w:rsid w:val="00AA0955"/>
    <w:rsid w:val="00AA6E08"/>
    <w:rsid w:val="00AA6F6E"/>
    <w:rsid w:val="00AB0A0E"/>
    <w:rsid w:val="00AB3888"/>
    <w:rsid w:val="00AB7B61"/>
    <w:rsid w:val="00AC0CEA"/>
    <w:rsid w:val="00AC23A5"/>
    <w:rsid w:val="00AC2C31"/>
    <w:rsid w:val="00AC4BD0"/>
    <w:rsid w:val="00AC50BB"/>
    <w:rsid w:val="00AD07B7"/>
    <w:rsid w:val="00AD250A"/>
    <w:rsid w:val="00AE009F"/>
    <w:rsid w:val="00AE0541"/>
    <w:rsid w:val="00AE084D"/>
    <w:rsid w:val="00AE20CB"/>
    <w:rsid w:val="00AE2276"/>
    <w:rsid w:val="00AE33E0"/>
    <w:rsid w:val="00AE358B"/>
    <w:rsid w:val="00AE5F8D"/>
    <w:rsid w:val="00AF3B48"/>
    <w:rsid w:val="00B00B54"/>
    <w:rsid w:val="00B00B79"/>
    <w:rsid w:val="00B016B1"/>
    <w:rsid w:val="00B0188E"/>
    <w:rsid w:val="00B01DFE"/>
    <w:rsid w:val="00B02E98"/>
    <w:rsid w:val="00B0332D"/>
    <w:rsid w:val="00B0409A"/>
    <w:rsid w:val="00B05D40"/>
    <w:rsid w:val="00B06B29"/>
    <w:rsid w:val="00B111A1"/>
    <w:rsid w:val="00B11E11"/>
    <w:rsid w:val="00B16E20"/>
    <w:rsid w:val="00B2129D"/>
    <w:rsid w:val="00B21B97"/>
    <w:rsid w:val="00B2603B"/>
    <w:rsid w:val="00B2624A"/>
    <w:rsid w:val="00B3007E"/>
    <w:rsid w:val="00B30852"/>
    <w:rsid w:val="00B30945"/>
    <w:rsid w:val="00B317B5"/>
    <w:rsid w:val="00B35499"/>
    <w:rsid w:val="00B35A85"/>
    <w:rsid w:val="00B36768"/>
    <w:rsid w:val="00B40C03"/>
    <w:rsid w:val="00B41E57"/>
    <w:rsid w:val="00B44E7A"/>
    <w:rsid w:val="00B51104"/>
    <w:rsid w:val="00B514AB"/>
    <w:rsid w:val="00B5304B"/>
    <w:rsid w:val="00B5717A"/>
    <w:rsid w:val="00B60249"/>
    <w:rsid w:val="00B60E1F"/>
    <w:rsid w:val="00B62498"/>
    <w:rsid w:val="00B62C39"/>
    <w:rsid w:val="00B6754D"/>
    <w:rsid w:val="00B711DC"/>
    <w:rsid w:val="00B73FE0"/>
    <w:rsid w:val="00B7578A"/>
    <w:rsid w:val="00B77446"/>
    <w:rsid w:val="00B918AD"/>
    <w:rsid w:val="00B93C90"/>
    <w:rsid w:val="00B93E2C"/>
    <w:rsid w:val="00BA201A"/>
    <w:rsid w:val="00BA3562"/>
    <w:rsid w:val="00BA469F"/>
    <w:rsid w:val="00BA47FE"/>
    <w:rsid w:val="00BA5EDE"/>
    <w:rsid w:val="00BB2E88"/>
    <w:rsid w:val="00BB34DE"/>
    <w:rsid w:val="00BB5A89"/>
    <w:rsid w:val="00BB6BE4"/>
    <w:rsid w:val="00BB7353"/>
    <w:rsid w:val="00BC00DB"/>
    <w:rsid w:val="00BC1F38"/>
    <w:rsid w:val="00BC73C3"/>
    <w:rsid w:val="00BD1B29"/>
    <w:rsid w:val="00BD306E"/>
    <w:rsid w:val="00BD3DA1"/>
    <w:rsid w:val="00BD491E"/>
    <w:rsid w:val="00BD498A"/>
    <w:rsid w:val="00BD6000"/>
    <w:rsid w:val="00BD743C"/>
    <w:rsid w:val="00BE0761"/>
    <w:rsid w:val="00BE0F61"/>
    <w:rsid w:val="00BE1F88"/>
    <w:rsid w:val="00BE2316"/>
    <w:rsid w:val="00BE53A4"/>
    <w:rsid w:val="00BF1B4B"/>
    <w:rsid w:val="00BF29A8"/>
    <w:rsid w:val="00BF3B74"/>
    <w:rsid w:val="00BF7AD3"/>
    <w:rsid w:val="00C0058B"/>
    <w:rsid w:val="00C00E0A"/>
    <w:rsid w:val="00C02190"/>
    <w:rsid w:val="00C029E3"/>
    <w:rsid w:val="00C030F0"/>
    <w:rsid w:val="00C031EF"/>
    <w:rsid w:val="00C04CCD"/>
    <w:rsid w:val="00C05CDA"/>
    <w:rsid w:val="00C10F8A"/>
    <w:rsid w:val="00C126F8"/>
    <w:rsid w:val="00C13599"/>
    <w:rsid w:val="00C150E1"/>
    <w:rsid w:val="00C17E38"/>
    <w:rsid w:val="00C21A7E"/>
    <w:rsid w:val="00C26AF0"/>
    <w:rsid w:val="00C30169"/>
    <w:rsid w:val="00C33F96"/>
    <w:rsid w:val="00C41036"/>
    <w:rsid w:val="00C452D7"/>
    <w:rsid w:val="00C46F76"/>
    <w:rsid w:val="00C47C65"/>
    <w:rsid w:val="00C50B94"/>
    <w:rsid w:val="00C518E7"/>
    <w:rsid w:val="00C52563"/>
    <w:rsid w:val="00C533DD"/>
    <w:rsid w:val="00C53FE7"/>
    <w:rsid w:val="00C548C0"/>
    <w:rsid w:val="00C54AEE"/>
    <w:rsid w:val="00C63A15"/>
    <w:rsid w:val="00C65842"/>
    <w:rsid w:val="00C66555"/>
    <w:rsid w:val="00C667D2"/>
    <w:rsid w:val="00C66CB7"/>
    <w:rsid w:val="00C670B4"/>
    <w:rsid w:val="00C700DD"/>
    <w:rsid w:val="00C724CD"/>
    <w:rsid w:val="00C72C1F"/>
    <w:rsid w:val="00C733A4"/>
    <w:rsid w:val="00C744E6"/>
    <w:rsid w:val="00C844E7"/>
    <w:rsid w:val="00C86532"/>
    <w:rsid w:val="00C93CE6"/>
    <w:rsid w:val="00C95C21"/>
    <w:rsid w:val="00C963D9"/>
    <w:rsid w:val="00C97092"/>
    <w:rsid w:val="00CA0E16"/>
    <w:rsid w:val="00CA4DED"/>
    <w:rsid w:val="00CA6987"/>
    <w:rsid w:val="00CA7EC3"/>
    <w:rsid w:val="00CB1AE0"/>
    <w:rsid w:val="00CB21E2"/>
    <w:rsid w:val="00CC322D"/>
    <w:rsid w:val="00CC4069"/>
    <w:rsid w:val="00CC4158"/>
    <w:rsid w:val="00CC547D"/>
    <w:rsid w:val="00CC56B5"/>
    <w:rsid w:val="00CC6A53"/>
    <w:rsid w:val="00CD0970"/>
    <w:rsid w:val="00CD2471"/>
    <w:rsid w:val="00CD4A13"/>
    <w:rsid w:val="00CD6649"/>
    <w:rsid w:val="00CE150A"/>
    <w:rsid w:val="00CE3C50"/>
    <w:rsid w:val="00CF0604"/>
    <w:rsid w:val="00CF0B71"/>
    <w:rsid w:val="00CF3625"/>
    <w:rsid w:val="00CF60A5"/>
    <w:rsid w:val="00CF6B7D"/>
    <w:rsid w:val="00CF7C74"/>
    <w:rsid w:val="00D007A6"/>
    <w:rsid w:val="00D02E21"/>
    <w:rsid w:val="00D04B8D"/>
    <w:rsid w:val="00D064ED"/>
    <w:rsid w:val="00D07EC1"/>
    <w:rsid w:val="00D1039D"/>
    <w:rsid w:val="00D11518"/>
    <w:rsid w:val="00D127FF"/>
    <w:rsid w:val="00D15777"/>
    <w:rsid w:val="00D15B50"/>
    <w:rsid w:val="00D167D5"/>
    <w:rsid w:val="00D20F84"/>
    <w:rsid w:val="00D2158F"/>
    <w:rsid w:val="00D23C82"/>
    <w:rsid w:val="00D24D33"/>
    <w:rsid w:val="00D25E62"/>
    <w:rsid w:val="00D26534"/>
    <w:rsid w:val="00D3118A"/>
    <w:rsid w:val="00D35B72"/>
    <w:rsid w:val="00D37305"/>
    <w:rsid w:val="00D37D2D"/>
    <w:rsid w:val="00D41291"/>
    <w:rsid w:val="00D41B98"/>
    <w:rsid w:val="00D42294"/>
    <w:rsid w:val="00D4322A"/>
    <w:rsid w:val="00D456BB"/>
    <w:rsid w:val="00D45E14"/>
    <w:rsid w:val="00D467F4"/>
    <w:rsid w:val="00D52B59"/>
    <w:rsid w:val="00D537D6"/>
    <w:rsid w:val="00D54569"/>
    <w:rsid w:val="00D54FA7"/>
    <w:rsid w:val="00D574B3"/>
    <w:rsid w:val="00D57901"/>
    <w:rsid w:val="00D57BB0"/>
    <w:rsid w:val="00D60B40"/>
    <w:rsid w:val="00D628B2"/>
    <w:rsid w:val="00D653AA"/>
    <w:rsid w:val="00D67696"/>
    <w:rsid w:val="00D712C3"/>
    <w:rsid w:val="00D73EE8"/>
    <w:rsid w:val="00D7518A"/>
    <w:rsid w:val="00D83019"/>
    <w:rsid w:val="00D83238"/>
    <w:rsid w:val="00D84446"/>
    <w:rsid w:val="00D84811"/>
    <w:rsid w:val="00D86A88"/>
    <w:rsid w:val="00D87564"/>
    <w:rsid w:val="00D87F03"/>
    <w:rsid w:val="00D90CB8"/>
    <w:rsid w:val="00D90D8B"/>
    <w:rsid w:val="00D9244D"/>
    <w:rsid w:val="00D93034"/>
    <w:rsid w:val="00D94AF7"/>
    <w:rsid w:val="00D9527D"/>
    <w:rsid w:val="00D95463"/>
    <w:rsid w:val="00D95CFF"/>
    <w:rsid w:val="00D96499"/>
    <w:rsid w:val="00D96DC3"/>
    <w:rsid w:val="00DA1B42"/>
    <w:rsid w:val="00DA3E5A"/>
    <w:rsid w:val="00DA4518"/>
    <w:rsid w:val="00DB0170"/>
    <w:rsid w:val="00DB024A"/>
    <w:rsid w:val="00DB1636"/>
    <w:rsid w:val="00DB2D7A"/>
    <w:rsid w:val="00DB4C66"/>
    <w:rsid w:val="00DB6399"/>
    <w:rsid w:val="00DC030D"/>
    <w:rsid w:val="00DC09AA"/>
    <w:rsid w:val="00DC0D17"/>
    <w:rsid w:val="00DC2BD0"/>
    <w:rsid w:val="00DC4583"/>
    <w:rsid w:val="00DC520D"/>
    <w:rsid w:val="00DC5824"/>
    <w:rsid w:val="00DC592E"/>
    <w:rsid w:val="00DD2175"/>
    <w:rsid w:val="00DE12AA"/>
    <w:rsid w:val="00DE1954"/>
    <w:rsid w:val="00DE2A7D"/>
    <w:rsid w:val="00DE604D"/>
    <w:rsid w:val="00DE62B8"/>
    <w:rsid w:val="00DE7336"/>
    <w:rsid w:val="00DF0439"/>
    <w:rsid w:val="00DF12D3"/>
    <w:rsid w:val="00DF153D"/>
    <w:rsid w:val="00DF3066"/>
    <w:rsid w:val="00DF3DC0"/>
    <w:rsid w:val="00DF6580"/>
    <w:rsid w:val="00DF7911"/>
    <w:rsid w:val="00E00478"/>
    <w:rsid w:val="00E006CE"/>
    <w:rsid w:val="00E02AFD"/>
    <w:rsid w:val="00E03B4E"/>
    <w:rsid w:val="00E0404A"/>
    <w:rsid w:val="00E05D4B"/>
    <w:rsid w:val="00E11991"/>
    <w:rsid w:val="00E12588"/>
    <w:rsid w:val="00E12888"/>
    <w:rsid w:val="00E134C8"/>
    <w:rsid w:val="00E15316"/>
    <w:rsid w:val="00E24094"/>
    <w:rsid w:val="00E2500C"/>
    <w:rsid w:val="00E254CE"/>
    <w:rsid w:val="00E25F78"/>
    <w:rsid w:val="00E326DD"/>
    <w:rsid w:val="00E347B6"/>
    <w:rsid w:val="00E347B7"/>
    <w:rsid w:val="00E357BE"/>
    <w:rsid w:val="00E366E6"/>
    <w:rsid w:val="00E369FF"/>
    <w:rsid w:val="00E42CB0"/>
    <w:rsid w:val="00E43BEF"/>
    <w:rsid w:val="00E4469D"/>
    <w:rsid w:val="00E50BD3"/>
    <w:rsid w:val="00E52CC4"/>
    <w:rsid w:val="00E53AA1"/>
    <w:rsid w:val="00E569E9"/>
    <w:rsid w:val="00E56E1D"/>
    <w:rsid w:val="00E61073"/>
    <w:rsid w:val="00E65301"/>
    <w:rsid w:val="00E65302"/>
    <w:rsid w:val="00E70565"/>
    <w:rsid w:val="00E745B9"/>
    <w:rsid w:val="00E76BE7"/>
    <w:rsid w:val="00E76BF4"/>
    <w:rsid w:val="00E777D2"/>
    <w:rsid w:val="00E80298"/>
    <w:rsid w:val="00E80651"/>
    <w:rsid w:val="00E82D1B"/>
    <w:rsid w:val="00E83AF9"/>
    <w:rsid w:val="00E84125"/>
    <w:rsid w:val="00E84240"/>
    <w:rsid w:val="00E843A6"/>
    <w:rsid w:val="00E85A54"/>
    <w:rsid w:val="00E85F3E"/>
    <w:rsid w:val="00E863F1"/>
    <w:rsid w:val="00E87DEC"/>
    <w:rsid w:val="00E915FE"/>
    <w:rsid w:val="00E96A9C"/>
    <w:rsid w:val="00EA2BE5"/>
    <w:rsid w:val="00EA48E1"/>
    <w:rsid w:val="00EA5EA9"/>
    <w:rsid w:val="00EA7A99"/>
    <w:rsid w:val="00EB308C"/>
    <w:rsid w:val="00EB36C4"/>
    <w:rsid w:val="00EB41EC"/>
    <w:rsid w:val="00EB5684"/>
    <w:rsid w:val="00EB63E2"/>
    <w:rsid w:val="00EB7FCA"/>
    <w:rsid w:val="00EC3968"/>
    <w:rsid w:val="00EC4112"/>
    <w:rsid w:val="00EC570E"/>
    <w:rsid w:val="00ED040D"/>
    <w:rsid w:val="00ED2D12"/>
    <w:rsid w:val="00ED3200"/>
    <w:rsid w:val="00ED3304"/>
    <w:rsid w:val="00ED513F"/>
    <w:rsid w:val="00EE0D23"/>
    <w:rsid w:val="00EE11B5"/>
    <w:rsid w:val="00EE2552"/>
    <w:rsid w:val="00EE2C82"/>
    <w:rsid w:val="00EE3193"/>
    <w:rsid w:val="00EE3492"/>
    <w:rsid w:val="00EE3E41"/>
    <w:rsid w:val="00EE5115"/>
    <w:rsid w:val="00EE6D6D"/>
    <w:rsid w:val="00EF0BF4"/>
    <w:rsid w:val="00EF2452"/>
    <w:rsid w:val="00EF2CBC"/>
    <w:rsid w:val="00EF49D3"/>
    <w:rsid w:val="00EF570B"/>
    <w:rsid w:val="00EF5DF5"/>
    <w:rsid w:val="00EF6485"/>
    <w:rsid w:val="00EF70FB"/>
    <w:rsid w:val="00F03DA7"/>
    <w:rsid w:val="00F0522F"/>
    <w:rsid w:val="00F06C4B"/>
    <w:rsid w:val="00F0750A"/>
    <w:rsid w:val="00F0795B"/>
    <w:rsid w:val="00F2010D"/>
    <w:rsid w:val="00F22914"/>
    <w:rsid w:val="00F22A55"/>
    <w:rsid w:val="00F2408E"/>
    <w:rsid w:val="00F240B5"/>
    <w:rsid w:val="00F244DA"/>
    <w:rsid w:val="00F2495C"/>
    <w:rsid w:val="00F25D29"/>
    <w:rsid w:val="00F26435"/>
    <w:rsid w:val="00F27E10"/>
    <w:rsid w:val="00F30550"/>
    <w:rsid w:val="00F317DA"/>
    <w:rsid w:val="00F31A3C"/>
    <w:rsid w:val="00F35EE7"/>
    <w:rsid w:val="00F405F4"/>
    <w:rsid w:val="00F410C4"/>
    <w:rsid w:val="00F413D0"/>
    <w:rsid w:val="00F44090"/>
    <w:rsid w:val="00F44E86"/>
    <w:rsid w:val="00F475B1"/>
    <w:rsid w:val="00F54481"/>
    <w:rsid w:val="00F54CAB"/>
    <w:rsid w:val="00F54D12"/>
    <w:rsid w:val="00F56B61"/>
    <w:rsid w:val="00F619AC"/>
    <w:rsid w:val="00F657C7"/>
    <w:rsid w:val="00F71ED4"/>
    <w:rsid w:val="00F73457"/>
    <w:rsid w:val="00F76A91"/>
    <w:rsid w:val="00F8116F"/>
    <w:rsid w:val="00F82918"/>
    <w:rsid w:val="00F8302C"/>
    <w:rsid w:val="00F837F0"/>
    <w:rsid w:val="00F91EC9"/>
    <w:rsid w:val="00FA04DB"/>
    <w:rsid w:val="00FA1227"/>
    <w:rsid w:val="00FA2EF5"/>
    <w:rsid w:val="00FA6559"/>
    <w:rsid w:val="00FA7437"/>
    <w:rsid w:val="00FB0018"/>
    <w:rsid w:val="00FB030B"/>
    <w:rsid w:val="00FB2CE2"/>
    <w:rsid w:val="00FB65A9"/>
    <w:rsid w:val="00FB7129"/>
    <w:rsid w:val="00FB71ED"/>
    <w:rsid w:val="00FC1076"/>
    <w:rsid w:val="00FC528C"/>
    <w:rsid w:val="00FC6108"/>
    <w:rsid w:val="00FD6F31"/>
    <w:rsid w:val="00FE0739"/>
    <w:rsid w:val="00FE2DD8"/>
    <w:rsid w:val="00FE2F1E"/>
    <w:rsid w:val="00FE30E3"/>
    <w:rsid w:val="00FE3F17"/>
    <w:rsid w:val="00FE5620"/>
    <w:rsid w:val="00FE67D6"/>
    <w:rsid w:val="00FE6B2F"/>
    <w:rsid w:val="00FF0946"/>
    <w:rsid w:val="00FF243A"/>
    <w:rsid w:val="00FF4624"/>
    <w:rsid w:val="00FF6E50"/>
    <w:rsid w:val="121E4343"/>
    <w:rsid w:val="631A14FE"/>
    <w:rsid w:val="6EB00A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Normal Indent" w:semiHidden="1"/>
    <w:lsdException w:name="footnote text" w:semiHidden="1"/>
    <w:lsdException w:name="annotation text" w:semiHidden="1" w:unhideWhenUsed="1"/>
    <w:lsdException w:name="footer" w:qFormat="1"/>
    <w:lsdException w:name="index heading" w:semiHidden="1" w:unhideWhenUsed="1"/>
    <w:lsdException w:name="caption"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uiPriority="1" w:unhideWhenUsed="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1">
    <w:name w:val="heading 1"/>
    <w:basedOn w:val="a3"/>
    <w:next w:val="a3"/>
    <w:qFormat/>
    <w:rsid w:val="00B30945"/>
    <w:pPr>
      <w:keepNext/>
      <w:numPr>
        <w:numId w:val="1"/>
      </w:numPr>
      <w:outlineLvl w:val="0"/>
    </w:pPr>
  </w:style>
  <w:style w:type="paragraph" w:styleId="21">
    <w:name w:val="heading 2"/>
    <w:basedOn w:val="a3"/>
    <w:next w:val="a3"/>
    <w:link w:val="2Char"/>
    <w:qFormat/>
    <w:rsid w:val="00B30945"/>
    <w:pPr>
      <w:keepNext/>
      <w:numPr>
        <w:ilvl w:val="1"/>
        <w:numId w:val="1"/>
      </w:numPr>
      <w:outlineLvl w:val="1"/>
    </w:pPr>
    <w:rPr>
      <w:rFonts w:cs="Arial"/>
      <w:bCs/>
      <w:iCs/>
      <w:szCs w:val="28"/>
    </w:rPr>
  </w:style>
  <w:style w:type="paragraph" w:styleId="31">
    <w:name w:val="heading 3"/>
    <w:basedOn w:val="a3"/>
    <w:next w:val="a3"/>
    <w:qFormat/>
    <w:rsid w:val="00B30945"/>
    <w:pPr>
      <w:keepNext/>
      <w:numPr>
        <w:ilvl w:val="2"/>
        <w:numId w:val="1"/>
      </w:numPr>
      <w:outlineLvl w:val="2"/>
    </w:pPr>
    <w:rPr>
      <w:rFonts w:cs="Arial"/>
      <w:bCs/>
      <w:szCs w:val="26"/>
    </w:rPr>
  </w:style>
  <w:style w:type="paragraph" w:styleId="41">
    <w:name w:val="heading 4"/>
    <w:basedOn w:val="a3"/>
    <w:next w:val="a3"/>
    <w:qFormat/>
    <w:rsid w:val="00B30945"/>
    <w:pPr>
      <w:keepNext/>
      <w:numPr>
        <w:ilvl w:val="3"/>
        <w:numId w:val="1"/>
      </w:numPr>
      <w:outlineLvl w:val="3"/>
    </w:pPr>
    <w:rPr>
      <w:bCs/>
      <w:szCs w:val="28"/>
    </w:rPr>
  </w:style>
  <w:style w:type="paragraph" w:styleId="51">
    <w:name w:val="heading 5"/>
    <w:basedOn w:val="a3"/>
    <w:next w:val="a3"/>
    <w:qFormat/>
    <w:rsid w:val="00B30945"/>
    <w:pPr>
      <w:keepNext/>
      <w:numPr>
        <w:ilvl w:val="4"/>
        <w:numId w:val="1"/>
      </w:numPr>
      <w:outlineLvl w:val="4"/>
    </w:pPr>
    <w:rPr>
      <w:bCs/>
      <w:iCs/>
      <w:szCs w:val="26"/>
    </w:rPr>
  </w:style>
  <w:style w:type="paragraph" w:styleId="6">
    <w:name w:val="heading 6"/>
    <w:basedOn w:val="a3"/>
    <w:next w:val="a3"/>
    <w:qFormat/>
    <w:rsid w:val="00B30945"/>
    <w:pPr>
      <w:keepNext/>
      <w:numPr>
        <w:ilvl w:val="5"/>
        <w:numId w:val="1"/>
      </w:numPr>
      <w:outlineLvl w:val="5"/>
    </w:pPr>
    <w:rPr>
      <w:bCs/>
      <w:szCs w:val="22"/>
    </w:rPr>
  </w:style>
  <w:style w:type="paragraph" w:styleId="7">
    <w:name w:val="heading 7"/>
    <w:basedOn w:val="a3"/>
    <w:next w:val="a3"/>
    <w:qFormat/>
    <w:rsid w:val="00B30945"/>
    <w:pPr>
      <w:keepNext/>
      <w:numPr>
        <w:ilvl w:val="6"/>
        <w:numId w:val="1"/>
      </w:numPr>
      <w:outlineLvl w:val="6"/>
    </w:pPr>
  </w:style>
  <w:style w:type="paragraph" w:styleId="8">
    <w:name w:val="heading 8"/>
    <w:basedOn w:val="a3"/>
    <w:next w:val="a3"/>
    <w:qFormat/>
    <w:rsid w:val="00B30945"/>
    <w:pPr>
      <w:keepNext/>
      <w:numPr>
        <w:ilvl w:val="7"/>
        <w:numId w:val="1"/>
      </w:numPr>
      <w:outlineLvl w:val="7"/>
    </w:pPr>
    <w:rPr>
      <w:iCs/>
    </w:rPr>
  </w:style>
  <w:style w:type="paragraph" w:styleId="9">
    <w:name w:val="heading 9"/>
    <w:basedOn w:val="a3"/>
    <w:next w:val="a3"/>
    <w:qFormat/>
    <w:rsid w:val="00B30945"/>
    <w:pPr>
      <w:keepNext/>
      <w:numPr>
        <w:ilvl w:val="8"/>
        <w:numId w:val="1"/>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32">
    <w:name w:val="List 3"/>
    <w:basedOn w:val="a3"/>
    <w:semiHidden/>
    <w:rsid w:val="00B30945"/>
    <w:pPr>
      <w:ind w:left="1080" w:hanging="360"/>
    </w:pPr>
  </w:style>
  <w:style w:type="paragraph" w:styleId="70">
    <w:name w:val="toc 7"/>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2">
    <w:name w:val="List Number 2"/>
    <w:basedOn w:val="a3"/>
    <w:semiHidden/>
    <w:rsid w:val="00B30945"/>
    <w:pPr>
      <w:numPr>
        <w:numId w:val="2"/>
      </w:numPr>
    </w:pPr>
  </w:style>
  <w:style w:type="paragraph" w:styleId="a7">
    <w:name w:val="Note Heading"/>
    <w:basedOn w:val="a3"/>
    <w:next w:val="a3"/>
    <w:semiHidden/>
    <w:rsid w:val="00B30945"/>
  </w:style>
  <w:style w:type="paragraph" w:styleId="40">
    <w:name w:val="List Bullet 4"/>
    <w:basedOn w:val="a3"/>
    <w:autoRedefine/>
    <w:semiHidden/>
    <w:rsid w:val="00B30945"/>
    <w:pPr>
      <w:numPr>
        <w:numId w:val="3"/>
      </w:numPr>
    </w:pPr>
  </w:style>
  <w:style w:type="paragraph" w:styleId="a8">
    <w:name w:val="E-mail Signature"/>
    <w:basedOn w:val="a3"/>
    <w:semiHidden/>
    <w:rsid w:val="00B30945"/>
  </w:style>
  <w:style w:type="paragraph" w:styleId="a">
    <w:name w:val="List Number"/>
    <w:basedOn w:val="a3"/>
    <w:semiHidden/>
    <w:rsid w:val="00B30945"/>
    <w:pPr>
      <w:numPr>
        <w:numId w:val="4"/>
      </w:numPr>
    </w:pPr>
  </w:style>
  <w:style w:type="paragraph" w:styleId="a9">
    <w:name w:val="Normal Indent"/>
    <w:basedOn w:val="a3"/>
    <w:semiHidden/>
    <w:rsid w:val="00B30945"/>
    <w:pPr>
      <w:ind w:left="720"/>
    </w:pPr>
  </w:style>
  <w:style w:type="paragraph" w:styleId="a2">
    <w:name w:val="caption"/>
    <w:basedOn w:val="a3"/>
    <w:next w:val="a3"/>
    <w:qFormat/>
    <w:rsid w:val="00B30945"/>
    <w:pPr>
      <w:numPr>
        <w:numId w:val="18"/>
      </w:numPr>
      <w:jc w:val="center"/>
    </w:pPr>
    <w:rPr>
      <w:bCs/>
      <w:szCs w:val="20"/>
    </w:rPr>
  </w:style>
  <w:style w:type="paragraph" w:styleId="a0">
    <w:name w:val="List Bullet"/>
    <w:basedOn w:val="a3"/>
    <w:autoRedefine/>
    <w:semiHidden/>
    <w:rsid w:val="00B30945"/>
    <w:pPr>
      <w:numPr>
        <w:numId w:val="6"/>
      </w:numPr>
    </w:pPr>
  </w:style>
  <w:style w:type="paragraph" w:styleId="aa">
    <w:name w:val="envelope address"/>
    <w:basedOn w:val="a3"/>
    <w:semiHidden/>
    <w:rsid w:val="00B30945"/>
    <w:pPr>
      <w:framePr w:w="7920" w:h="1980" w:hRule="exact" w:hSpace="180" w:wrap="auto" w:hAnchor="page" w:xAlign="center" w:yAlign="bottom"/>
      <w:ind w:left="2880"/>
    </w:pPr>
    <w:rPr>
      <w:rFonts w:ascii="Arial" w:hAnsi="Arial" w:cs="Arial"/>
    </w:rPr>
  </w:style>
  <w:style w:type="paragraph" w:styleId="ab">
    <w:name w:val="annotation text"/>
    <w:basedOn w:val="a3"/>
    <w:link w:val="Char"/>
    <w:semiHidden/>
    <w:unhideWhenUsed/>
    <w:rsid w:val="00F25D29"/>
    <w:pPr>
      <w:spacing w:line="240" w:lineRule="auto"/>
    </w:pPr>
    <w:rPr>
      <w:sz w:val="20"/>
      <w:szCs w:val="20"/>
    </w:rPr>
  </w:style>
  <w:style w:type="paragraph" w:styleId="ac">
    <w:name w:val="Salutation"/>
    <w:basedOn w:val="a3"/>
    <w:next w:val="a3"/>
    <w:semiHidden/>
    <w:rsid w:val="00B30945"/>
  </w:style>
  <w:style w:type="paragraph" w:styleId="33">
    <w:name w:val="Body Text 3"/>
    <w:basedOn w:val="a3"/>
    <w:semiHidden/>
    <w:rsid w:val="00B30945"/>
    <w:pPr>
      <w:spacing w:after="120"/>
    </w:pPr>
    <w:rPr>
      <w:sz w:val="16"/>
      <w:szCs w:val="16"/>
    </w:rPr>
  </w:style>
  <w:style w:type="paragraph" w:styleId="ad">
    <w:name w:val="Closing"/>
    <w:basedOn w:val="a3"/>
    <w:semiHidden/>
    <w:rsid w:val="00B30945"/>
    <w:pPr>
      <w:ind w:left="4320"/>
    </w:pPr>
  </w:style>
  <w:style w:type="paragraph" w:styleId="30">
    <w:name w:val="List Bullet 3"/>
    <w:basedOn w:val="a3"/>
    <w:autoRedefine/>
    <w:semiHidden/>
    <w:rsid w:val="00B30945"/>
    <w:pPr>
      <w:numPr>
        <w:numId w:val="7"/>
      </w:numPr>
    </w:pPr>
  </w:style>
  <w:style w:type="paragraph" w:styleId="ae">
    <w:name w:val="Body Text"/>
    <w:basedOn w:val="a3"/>
    <w:semiHidden/>
    <w:rsid w:val="00B30945"/>
    <w:pPr>
      <w:spacing w:after="120"/>
    </w:pPr>
  </w:style>
  <w:style w:type="paragraph" w:styleId="af">
    <w:name w:val="Body Text Indent"/>
    <w:basedOn w:val="a3"/>
    <w:semiHidden/>
    <w:rsid w:val="00B30945"/>
    <w:pPr>
      <w:spacing w:after="120"/>
      <w:ind w:left="360"/>
    </w:pPr>
  </w:style>
  <w:style w:type="paragraph" w:styleId="3">
    <w:name w:val="List Number 3"/>
    <w:basedOn w:val="a3"/>
    <w:semiHidden/>
    <w:rsid w:val="00B30945"/>
    <w:pPr>
      <w:numPr>
        <w:numId w:val="8"/>
      </w:numPr>
    </w:pPr>
  </w:style>
  <w:style w:type="paragraph" w:styleId="22">
    <w:name w:val="List 2"/>
    <w:basedOn w:val="a3"/>
    <w:semiHidden/>
    <w:rsid w:val="00B30945"/>
    <w:pPr>
      <w:ind w:left="720" w:hanging="360"/>
    </w:pPr>
  </w:style>
  <w:style w:type="paragraph" w:styleId="af0">
    <w:name w:val="List Continue"/>
    <w:basedOn w:val="a3"/>
    <w:semiHidden/>
    <w:rsid w:val="00B30945"/>
    <w:pPr>
      <w:spacing w:after="120"/>
      <w:ind w:left="360"/>
    </w:pPr>
  </w:style>
  <w:style w:type="paragraph" w:styleId="af1">
    <w:name w:val="Block Text"/>
    <w:basedOn w:val="a3"/>
    <w:semiHidden/>
    <w:rsid w:val="00B30945"/>
    <w:pPr>
      <w:spacing w:after="120"/>
      <w:ind w:left="1440" w:right="1440"/>
    </w:pPr>
  </w:style>
  <w:style w:type="paragraph" w:styleId="20">
    <w:name w:val="List Bullet 2"/>
    <w:basedOn w:val="a3"/>
    <w:autoRedefine/>
    <w:semiHidden/>
    <w:rsid w:val="00B30945"/>
    <w:pPr>
      <w:numPr>
        <w:numId w:val="9"/>
      </w:numPr>
    </w:pPr>
  </w:style>
  <w:style w:type="paragraph" w:styleId="HTML">
    <w:name w:val="HTML Address"/>
    <w:basedOn w:val="a3"/>
    <w:semiHidden/>
    <w:rsid w:val="00B30945"/>
    <w:rPr>
      <w:i/>
      <w:iCs/>
    </w:rPr>
  </w:style>
  <w:style w:type="paragraph" w:styleId="52">
    <w:name w:val="toc 5"/>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34">
    <w:name w:val="toc 3"/>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50">
    <w:name w:val="List Bullet 5"/>
    <w:basedOn w:val="a3"/>
    <w:autoRedefine/>
    <w:semiHidden/>
    <w:rsid w:val="00B30945"/>
    <w:pPr>
      <w:numPr>
        <w:numId w:val="10"/>
      </w:numPr>
    </w:pPr>
  </w:style>
  <w:style w:type="paragraph" w:styleId="4">
    <w:name w:val="List Number 4"/>
    <w:basedOn w:val="a3"/>
    <w:semiHidden/>
    <w:rsid w:val="00B30945"/>
    <w:pPr>
      <w:numPr>
        <w:numId w:val="11"/>
      </w:numPr>
    </w:pPr>
  </w:style>
  <w:style w:type="paragraph" w:styleId="80">
    <w:name w:val="toc 8"/>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af2">
    <w:name w:val="Date"/>
    <w:basedOn w:val="a3"/>
    <w:next w:val="a3"/>
    <w:semiHidden/>
    <w:rsid w:val="00B30945"/>
  </w:style>
  <w:style w:type="paragraph" w:styleId="23">
    <w:name w:val="Body Text Indent 2"/>
    <w:basedOn w:val="a3"/>
    <w:semiHidden/>
    <w:rsid w:val="00B30945"/>
    <w:pPr>
      <w:spacing w:after="120" w:line="480" w:lineRule="auto"/>
      <w:ind w:left="360"/>
    </w:pPr>
  </w:style>
  <w:style w:type="paragraph" w:styleId="53">
    <w:name w:val="List Continue 5"/>
    <w:basedOn w:val="a3"/>
    <w:semiHidden/>
    <w:rsid w:val="00B30945"/>
    <w:pPr>
      <w:spacing w:after="120"/>
      <w:ind w:left="1800"/>
    </w:pPr>
  </w:style>
  <w:style w:type="paragraph" w:styleId="af3">
    <w:name w:val="Balloon Text"/>
    <w:basedOn w:val="a3"/>
    <w:link w:val="Char0"/>
    <w:rsid w:val="00B30945"/>
    <w:pPr>
      <w:spacing w:after="0" w:line="240" w:lineRule="auto"/>
    </w:pPr>
    <w:rPr>
      <w:rFonts w:ascii="Tahoma" w:hAnsi="Tahoma" w:cs="Tahoma"/>
      <w:sz w:val="16"/>
      <w:szCs w:val="16"/>
    </w:rPr>
  </w:style>
  <w:style w:type="paragraph" w:styleId="af4">
    <w:name w:val="footer"/>
    <w:basedOn w:val="af5"/>
    <w:rsid w:val="00B30945"/>
    <w:rPr>
      <w:lang w:eastAsia="ko-KR"/>
    </w:rPr>
  </w:style>
  <w:style w:type="paragraph" w:styleId="af5">
    <w:name w:val="header"/>
    <w:basedOn w:val="a3"/>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af6">
    <w:name w:val="envelope return"/>
    <w:basedOn w:val="a3"/>
    <w:semiHidden/>
    <w:rsid w:val="00B30945"/>
    <w:rPr>
      <w:rFonts w:ascii="Arial" w:hAnsi="Arial" w:cs="Arial"/>
      <w:sz w:val="20"/>
      <w:szCs w:val="20"/>
    </w:rPr>
  </w:style>
  <w:style w:type="paragraph" w:styleId="af7">
    <w:name w:val="Signature"/>
    <w:basedOn w:val="a3"/>
    <w:semiHidden/>
    <w:rsid w:val="00B30945"/>
    <w:pPr>
      <w:ind w:left="4320"/>
    </w:pPr>
  </w:style>
  <w:style w:type="paragraph" w:styleId="10">
    <w:name w:val="toc 1"/>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42">
    <w:name w:val="List Continue 4"/>
    <w:basedOn w:val="a3"/>
    <w:semiHidden/>
    <w:rsid w:val="00B30945"/>
    <w:pPr>
      <w:spacing w:after="120"/>
      <w:ind w:left="1440"/>
    </w:pPr>
  </w:style>
  <w:style w:type="paragraph" w:styleId="43">
    <w:name w:val="toc 4"/>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af8">
    <w:name w:val="Subtitle"/>
    <w:basedOn w:val="a3"/>
    <w:qFormat/>
    <w:rsid w:val="00B30945"/>
    <w:pPr>
      <w:spacing w:after="60"/>
      <w:jc w:val="center"/>
      <w:outlineLvl w:val="1"/>
    </w:pPr>
    <w:rPr>
      <w:rFonts w:ascii="Arial" w:hAnsi="Arial" w:cs="Arial"/>
    </w:rPr>
  </w:style>
  <w:style w:type="paragraph" w:styleId="5">
    <w:name w:val="List Number 5"/>
    <w:basedOn w:val="a3"/>
    <w:semiHidden/>
    <w:rsid w:val="00B30945"/>
    <w:pPr>
      <w:numPr>
        <w:numId w:val="12"/>
      </w:numPr>
    </w:pPr>
  </w:style>
  <w:style w:type="paragraph" w:styleId="af9">
    <w:name w:val="List"/>
    <w:basedOn w:val="a3"/>
    <w:semiHidden/>
    <w:rsid w:val="00B30945"/>
    <w:pPr>
      <w:ind w:left="360" w:hanging="360"/>
    </w:pPr>
  </w:style>
  <w:style w:type="paragraph" w:styleId="afa">
    <w:name w:val="footnote text"/>
    <w:basedOn w:val="a3"/>
    <w:semiHidden/>
    <w:rsid w:val="00B30945"/>
    <w:rPr>
      <w:sz w:val="20"/>
      <w:szCs w:val="20"/>
    </w:rPr>
  </w:style>
  <w:style w:type="paragraph" w:styleId="60">
    <w:name w:val="toc 6"/>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54">
    <w:name w:val="List 5"/>
    <w:basedOn w:val="a3"/>
    <w:semiHidden/>
    <w:rsid w:val="00B30945"/>
    <w:pPr>
      <w:ind w:left="1800" w:hanging="360"/>
    </w:pPr>
  </w:style>
  <w:style w:type="paragraph" w:styleId="35">
    <w:name w:val="Body Text Indent 3"/>
    <w:basedOn w:val="a3"/>
    <w:semiHidden/>
    <w:rsid w:val="00B30945"/>
    <w:pPr>
      <w:spacing w:after="120"/>
      <w:ind w:left="360"/>
    </w:pPr>
    <w:rPr>
      <w:sz w:val="16"/>
      <w:szCs w:val="16"/>
    </w:rPr>
  </w:style>
  <w:style w:type="paragraph" w:styleId="24">
    <w:name w:val="toc 2"/>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90">
    <w:name w:val="toc 9"/>
    <w:basedOn w:val="a3"/>
    <w:next w:val="a3"/>
    <w:autoRedefine/>
    <w:uiPriority w:val="39"/>
    <w:rsid w:val="00B309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25">
    <w:name w:val="Body Text 2"/>
    <w:basedOn w:val="a3"/>
    <w:semiHidden/>
    <w:rsid w:val="00B30945"/>
    <w:pPr>
      <w:spacing w:after="120" w:line="480" w:lineRule="auto"/>
    </w:pPr>
  </w:style>
  <w:style w:type="paragraph" w:styleId="44">
    <w:name w:val="List 4"/>
    <w:basedOn w:val="a3"/>
    <w:semiHidden/>
    <w:rsid w:val="00B30945"/>
    <w:pPr>
      <w:ind w:left="1440" w:hanging="360"/>
    </w:pPr>
  </w:style>
  <w:style w:type="paragraph" w:styleId="26">
    <w:name w:val="List Continue 2"/>
    <w:basedOn w:val="a3"/>
    <w:semiHidden/>
    <w:rsid w:val="00B30945"/>
    <w:pPr>
      <w:spacing w:after="120"/>
      <w:ind w:left="720"/>
    </w:pPr>
  </w:style>
  <w:style w:type="paragraph" w:styleId="afb">
    <w:name w:val="Message Header"/>
    <w:basedOn w:val="a3"/>
    <w:semiHidden/>
    <w:rsid w:val="00B309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HTML0">
    <w:name w:val="HTML Preformatted"/>
    <w:basedOn w:val="a3"/>
    <w:semiHidden/>
    <w:rsid w:val="00B30945"/>
    <w:rPr>
      <w:sz w:val="20"/>
      <w:szCs w:val="20"/>
    </w:rPr>
  </w:style>
  <w:style w:type="paragraph" w:styleId="afc">
    <w:name w:val="Normal (Web)"/>
    <w:basedOn w:val="a3"/>
    <w:semiHidden/>
    <w:rsid w:val="00B30945"/>
    <w:rPr>
      <w:rFonts w:ascii="Times New Roman" w:hAnsi="Times New Roman" w:cs="Times New Roman"/>
    </w:rPr>
  </w:style>
  <w:style w:type="paragraph" w:styleId="36">
    <w:name w:val="List Continue 3"/>
    <w:basedOn w:val="a3"/>
    <w:semiHidden/>
    <w:rsid w:val="00B30945"/>
    <w:pPr>
      <w:spacing w:after="120"/>
      <w:ind w:left="1080"/>
    </w:pPr>
  </w:style>
  <w:style w:type="paragraph" w:styleId="afd">
    <w:name w:val="Title"/>
    <w:basedOn w:val="a3"/>
    <w:qFormat/>
    <w:rsid w:val="00B30945"/>
    <w:pPr>
      <w:spacing w:before="240" w:after="60"/>
      <w:jc w:val="center"/>
      <w:outlineLvl w:val="0"/>
    </w:pPr>
    <w:rPr>
      <w:rFonts w:ascii="Arial" w:hAnsi="Arial" w:cs="Arial"/>
      <w:b/>
      <w:bCs/>
      <w:kern w:val="28"/>
      <w:sz w:val="32"/>
      <w:szCs w:val="32"/>
    </w:rPr>
  </w:style>
  <w:style w:type="paragraph" w:styleId="afe">
    <w:name w:val="annotation subject"/>
    <w:basedOn w:val="ab"/>
    <w:next w:val="ab"/>
    <w:link w:val="Char1"/>
    <w:semiHidden/>
    <w:unhideWhenUsed/>
    <w:rsid w:val="00F25D29"/>
    <w:rPr>
      <w:b/>
      <w:bCs/>
    </w:rPr>
  </w:style>
  <w:style w:type="paragraph" w:styleId="aff">
    <w:name w:val="Body Text First Indent"/>
    <w:basedOn w:val="ae"/>
    <w:semiHidden/>
    <w:rsid w:val="00B30945"/>
    <w:pPr>
      <w:ind w:firstLine="210"/>
    </w:pPr>
  </w:style>
  <w:style w:type="paragraph" w:styleId="27">
    <w:name w:val="Body Text First Indent 2"/>
    <w:basedOn w:val="af"/>
    <w:semiHidden/>
    <w:rsid w:val="00B30945"/>
    <w:pPr>
      <w:ind w:firstLine="210"/>
    </w:pPr>
  </w:style>
  <w:style w:type="table" w:styleId="aff0">
    <w:name w:val="Table Grid"/>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1">
    <w:name w:val="Table Theme"/>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2">
    <w:name w:val="Table Elegant"/>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2">
    <w:name w:val="Table Classic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Simple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Subtle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List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3">
    <w:name w:val="Table Contemporary"/>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7">
    <w:name w:val="Table Columns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8">
    <w:name w:val="Table Grid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4">
    <w:name w:val="Table Professional"/>
    <w:basedOn w:val="a5"/>
    <w:semiHidden/>
    <w:rsid w:val="00B309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ff5">
    <w:name w:val="Strong"/>
    <w:qFormat/>
    <w:rsid w:val="00B30945"/>
    <w:rPr>
      <w:b/>
      <w:bCs/>
    </w:rPr>
  </w:style>
  <w:style w:type="character" w:styleId="aff6">
    <w:name w:val="endnote reference"/>
    <w:semiHidden/>
    <w:rsid w:val="00B30945"/>
    <w:rPr>
      <w:vertAlign w:val="baseline"/>
    </w:rPr>
  </w:style>
  <w:style w:type="character" w:styleId="aff7">
    <w:name w:val="page number"/>
    <w:basedOn w:val="a4"/>
    <w:semiHidden/>
    <w:rsid w:val="00B30945"/>
  </w:style>
  <w:style w:type="character" w:styleId="aff8">
    <w:name w:val="FollowedHyperlink"/>
    <w:semiHidden/>
    <w:rsid w:val="00B30945"/>
    <w:rPr>
      <w:color w:val="800080"/>
      <w:u w:val="single"/>
    </w:rPr>
  </w:style>
  <w:style w:type="character" w:styleId="aff9">
    <w:name w:val="Emphasis"/>
    <w:qFormat/>
    <w:rsid w:val="00B30945"/>
    <w:rPr>
      <w:i/>
      <w:iCs/>
    </w:rPr>
  </w:style>
  <w:style w:type="character" w:styleId="affa">
    <w:name w:val="line number"/>
    <w:basedOn w:val="a4"/>
    <w:semiHidden/>
    <w:rsid w:val="00B30945"/>
  </w:style>
  <w:style w:type="character" w:styleId="HTML1">
    <w:name w:val="HTML Definition"/>
    <w:semiHidden/>
    <w:rsid w:val="00B30945"/>
    <w:rPr>
      <w:i/>
      <w:iCs/>
    </w:rPr>
  </w:style>
  <w:style w:type="character" w:styleId="HTML2">
    <w:name w:val="HTML Typewriter"/>
    <w:semiHidden/>
    <w:rsid w:val="00B30945"/>
    <w:rPr>
      <w:rFonts w:ascii="Courier New" w:hAnsi="Courier New" w:cs="Courier New"/>
      <w:sz w:val="20"/>
      <w:szCs w:val="20"/>
    </w:rPr>
  </w:style>
  <w:style w:type="character" w:styleId="HTML3">
    <w:name w:val="HTML Acronym"/>
    <w:basedOn w:val="a4"/>
    <w:semiHidden/>
    <w:rsid w:val="00B30945"/>
  </w:style>
  <w:style w:type="character" w:styleId="HTML4">
    <w:name w:val="HTML Variable"/>
    <w:semiHidden/>
    <w:rsid w:val="00B30945"/>
    <w:rPr>
      <w:i/>
      <w:iCs/>
    </w:rPr>
  </w:style>
  <w:style w:type="character" w:styleId="affb">
    <w:name w:val="Hyperlink"/>
    <w:uiPriority w:val="99"/>
    <w:rsid w:val="00B30945"/>
    <w:rPr>
      <w:color w:val="0000FF"/>
      <w:u w:val="single"/>
    </w:rPr>
  </w:style>
  <w:style w:type="character" w:styleId="HTML5">
    <w:name w:val="HTML Code"/>
    <w:semiHidden/>
    <w:rsid w:val="00B30945"/>
    <w:rPr>
      <w:rFonts w:ascii="Courier New" w:hAnsi="Courier New" w:cs="Courier New"/>
      <w:sz w:val="20"/>
      <w:szCs w:val="20"/>
    </w:rPr>
  </w:style>
  <w:style w:type="character" w:styleId="affc">
    <w:name w:val="annotation reference"/>
    <w:basedOn w:val="a4"/>
    <w:semiHidden/>
    <w:unhideWhenUsed/>
    <w:rsid w:val="00F25D29"/>
    <w:rPr>
      <w:sz w:val="16"/>
      <w:szCs w:val="16"/>
    </w:rPr>
  </w:style>
  <w:style w:type="character" w:styleId="HTML6">
    <w:name w:val="HTML Cite"/>
    <w:semiHidden/>
    <w:rsid w:val="00B30945"/>
    <w:rPr>
      <w:i/>
      <w:iCs/>
    </w:rPr>
  </w:style>
  <w:style w:type="character" w:styleId="affd">
    <w:name w:val="footnote reference"/>
    <w:semiHidden/>
    <w:rsid w:val="00B30945"/>
    <w:rPr>
      <w:vertAlign w:val="superscript"/>
    </w:rPr>
  </w:style>
  <w:style w:type="character" w:styleId="HTML7">
    <w:name w:val="HTML Keyboard"/>
    <w:semiHidden/>
    <w:rsid w:val="00B30945"/>
    <w:rPr>
      <w:rFonts w:ascii="Courier New" w:hAnsi="Courier New" w:cs="Courier New"/>
      <w:sz w:val="20"/>
      <w:szCs w:val="20"/>
    </w:rPr>
  </w:style>
  <w:style w:type="character" w:styleId="HTML8">
    <w:name w:val="HTML Sample"/>
    <w:semiHidden/>
    <w:rsid w:val="00B30945"/>
    <w:rPr>
      <w:rFonts w:ascii="Courier New" w:hAnsi="Courier New" w:cs="Courier New"/>
    </w:rPr>
  </w:style>
  <w:style w:type="paragraph" w:customStyle="1" w:styleId="RFCH1-noTOCnonum">
    <w:name w:val="RFC H1 - no TOC no num"/>
    <w:basedOn w:val="RFCH1-nonum"/>
    <w:next w:val="a3"/>
    <w:rsid w:val="00B30945"/>
    <w:pPr>
      <w:outlineLvl w:val="9"/>
    </w:pPr>
  </w:style>
  <w:style w:type="paragraph" w:customStyle="1" w:styleId="RFCH1-nonum">
    <w:name w:val="RFC H1 - no num"/>
    <w:basedOn w:val="a3"/>
    <w:next w:val="a3"/>
    <w:semiHidden/>
    <w:rsid w:val="00B30945"/>
    <w:pPr>
      <w:keepNext/>
      <w:ind w:left="0"/>
      <w:outlineLvl w:val="0"/>
    </w:pPr>
    <w:rPr>
      <w:rFonts w:eastAsia="Times New Roman"/>
      <w:bCs/>
    </w:rPr>
  </w:style>
  <w:style w:type="paragraph" w:customStyle="1" w:styleId="RFCReferencesBookmark">
    <w:name w:val="RFC References Bookmark"/>
    <w:basedOn w:val="RFCReferences"/>
    <w:rsid w:val="00B30945"/>
    <w:pPr>
      <w:numPr>
        <w:numId w:val="0"/>
      </w:numPr>
      <w:ind w:left="1872" w:hanging="1440"/>
    </w:pPr>
  </w:style>
  <w:style w:type="paragraph" w:customStyle="1" w:styleId="RFCReferences">
    <w:name w:val="RFC References"/>
    <w:basedOn w:val="a3"/>
    <w:rsid w:val="00B30945"/>
    <w:pPr>
      <w:keepLines/>
      <w:numPr>
        <w:numId w:val="13"/>
      </w:numPr>
      <w:tabs>
        <w:tab w:val="clear" w:pos="432"/>
        <w:tab w:val="clear" w:pos="864"/>
      </w:tabs>
    </w:pPr>
  </w:style>
  <w:style w:type="paragraph" w:customStyle="1" w:styleId="RFCTitle">
    <w:name w:val="RFC Title"/>
    <w:basedOn w:val="a3"/>
    <w:rsid w:val="00B30945"/>
    <w:pPr>
      <w:spacing w:after="480"/>
      <w:jc w:val="center"/>
    </w:pPr>
    <w:rPr>
      <w:rFonts w:eastAsia="Times New Roman"/>
    </w:rPr>
  </w:style>
  <w:style w:type="paragraph" w:customStyle="1" w:styleId="RFCInstructions">
    <w:name w:val="RFC Instructions"/>
    <w:basedOn w:val="a3"/>
    <w:next w:val="a3"/>
    <w:semiHidden/>
    <w:rsid w:val="00B30945"/>
    <w:rPr>
      <w:b/>
    </w:rPr>
  </w:style>
  <w:style w:type="paragraph" w:customStyle="1" w:styleId="RFCListNumbered">
    <w:name w:val="RFC List Numbered"/>
    <w:basedOn w:val="a3"/>
    <w:rsid w:val="00B30945"/>
    <w:pPr>
      <w:keepLines/>
      <w:numPr>
        <w:numId w:val="43"/>
      </w:numPr>
    </w:pPr>
  </w:style>
  <w:style w:type="paragraph" w:customStyle="1" w:styleId="RFCApp">
    <w:name w:val="RFC App"/>
    <w:basedOn w:val="RFCH1-nonum"/>
    <w:next w:val="a3"/>
    <w:rsid w:val="00B30945"/>
    <w:pPr>
      <w:pageBreakBefore/>
      <w:numPr>
        <w:numId w:val="15"/>
      </w:numPr>
    </w:pPr>
  </w:style>
  <w:style w:type="paragraph" w:customStyle="1" w:styleId="RFCAppH1">
    <w:name w:val="RFC App H1"/>
    <w:basedOn w:val="RFCH1-nonum"/>
    <w:next w:val="a3"/>
    <w:rsid w:val="00B30945"/>
    <w:pPr>
      <w:numPr>
        <w:ilvl w:val="1"/>
        <w:numId w:val="16"/>
      </w:numPr>
      <w:outlineLvl w:val="1"/>
    </w:pPr>
  </w:style>
  <w:style w:type="paragraph" w:customStyle="1" w:styleId="RFCAppH2">
    <w:name w:val="RFC App H2"/>
    <w:basedOn w:val="RFCH1-nonum"/>
    <w:next w:val="a3"/>
    <w:rsid w:val="00B30945"/>
    <w:pPr>
      <w:numPr>
        <w:ilvl w:val="2"/>
        <w:numId w:val="16"/>
      </w:numPr>
      <w:outlineLvl w:val="2"/>
    </w:pPr>
  </w:style>
  <w:style w:type="paragraph" w:customStyle="1" w:styleId="RFCFigure">
    <w:name w:val="RFC Figure"/>
    <w:basedOn w:val="a3"/>
    <w:rsid w:val="00B30945"/>
    <w:pPr>
      <w:keepNext/>
      <w:keepLines/>
      <w:spacing w:after="0"/>
    </w:pPr>
  </w:style>
  <w:style w:type="paragraph" w:customStyle="1" w:styleId="RFCListBullet">
    <w:name w:val="RFC List Bullet"/>
    <w:basedOn w:val="a3"/>
    <w:rsid w:val="00B30945"/>
    <w:pPr>
      <w:keepLines/>
      <w:numPr>
        <w:numId w:val="17"/>
      </w:numPr>
    </w:pPr>
  </w:style>
  <w:style w:type="paragraph" w:customStyle="1" w:styleId="RFCAppH3">
    <w:name w:val="RFC App H3"/>
    <w:basedOn w:val="RFCH1-nonum"/>
    <w:next w:val="a3"/>
    <w:rsid w:val="00B30945"/>
    <w:pPr>
      <w:numPr>
        <w:ilvl w:val="3"/>
        <w:numId w:val="16"/>
      </w:numPr>
      <w:outlineLvl w:val="3"/>
    </w:pPr>
  </w:style>
  <w:style w:type="paragraph" w:customStyle="1" w:styleId="RFCAppH4">
    <w:name w:val="RFC App H4"/>
    <w:basedOn w:val="RFCH1-nonum"/>
    <w:next w:val="a3"/>
    <w:rsid w:val="00B30945"/>
    <w:pPr>
      <w:numPr>
        <w:ilvl w:val="4"/>
        <w:numId w:val="16"/>
      </w:numPr>
      <w:outlineLvl w:val="4"/>
    </w:pPr>
  </w:style>
  <w:style w:type="paragraph" w:customStyle="1" w:styleId="RFCAppH5">
    <w:name w:val="RFC App H5"/>
    <w:basedOn w:val="RFCH1-nonum"/>
    <w:next w:val="a3"/>
    <w:rsid w:val="00B30945"/>
    <w:pPr>
      <w:numPr>
        <w:ilvl w:val="5"/>
        <w:numId w:val="16"/>
      </w:numPr>
      <w:outlineLvl w:val="5"/>
    </w:pPr>
  </w:style>
  <w:style w:type="paragraph" w:customStyle="1" w:styleId="RFCBoilerplate">
    <w:name w:val="RFC Boilerplate"/>
    <w:basedOn w:val="a3"/>
    <w:next w:val="a3"/>
    <w:semiHidden/>
    <w:rsid w:val="00B30945"/>
  </w:style>
  <w:style w:type="character" w:customStyle="1" w:styleId="Char0">
    <w:name w:val="批注框文本 Char"/>
    <w:link w:val="af3"/>
    <w:rsid w:val="00B30945"/>
    <w:rPr>
      <w:rFonts w:ascii="Tahoma" w:eastAsia="Batang" w:hAnsi="Tahoma" w:cs="Tahoma"/>
      <w:sz w:val="16"/>
      <w:szCs w:val="16"/>
      <w:lang w:eastAsia="en-US"/>
    </w:rPr>
  </w:style>
  <w:style w:type="character" w:customStyle="1" w:styleId="2Char">
    <w:name w:val="标题 2 Char"/>
    <w:basedOn w:val="a4"/>
    <w:link w:val="21"/>
    <w:rsid w:val="00F25D29"/>
    <w:rPr>
      <w:rFonts w:ascii="Courier New" w:eastAsia="Batang" w:hAnsi="Courier New" w:cs="Arial"/>
      <w:bCs/>
      <w:iCs/>
      <w:sz w:val="24"/>
      <w:szCs w:val="28"/>
      <w:lang w:eastAsia="en-US"/>
    </w:rPr>
  </w:style>
  <w:style w:type="character" w:customStyle="1" w:styleId="Char">
    <w:name w:val="批注文字 Char"/>
    <w:basedOn w:val="a4"/>
    <w:link w:val="ab"/>
    <w:semiHidden/>
    <w:rsid w:val="00F25D29"/>
    <w:rPr>
      <w:rFonts w:ascii="Courier New" w:eastAsia="Batang" w:hAnsi="Courier New" w:cs="Courier New"/>
    </w:rPr>
  </w:style>
  <w:style w:type="character" w:customStyle="1" w:styleId="Char1">
    <w:name w:val="批注主题 Char"/>
    <w:basedOn w:val="Char"/>
    <w:link w:val="afe"/>
    <w:semiHidden/>
    <w:rsid w:val="00F25D29"/>
    <w:rPr>
      <w:rFonts w:ascii="Courier New" w:eastAsia="Batang" w:hAnsi="Courier New" w:cs="Courier New"/>
      <w:b/>
      <w:bCs/>
    </w:rPr>
  </w:style>
  <w:style w:type="paragraph" w:styleId="affe">
    <w:name w:val="List Paragraph"/>
    <w:basedOn w:val="a3"/>
    <w:uiPriority w:val="99"/>
    <w:rsid w:val="00E12888"/>
    <w:pPr>
      <w:ind w:firstLineChars="200" w:firstLine="420"/>
    </w:pPr>
  </w:style>
  <w:style w:type="paragraph" w:styleId="afff">
    <w:name w:val="Revision"/>
    <w:hidden/>
    <w:uiPriority w:val="99"/>
    <w:semiHidden/>
    <w:rsid w:val="00ED040D"/>
    <w:pPr>
      <w:spacing w:after="0" w:line="240" w:lineRule="auto"/>
    </w:pPr>
    <w:rPr>
      <w:rFonts w:ascii="Courier New" w:eastAsia="Batang" w:hAnsi="Courier New" w:cs="Courier New"/>
      <w:sz w:val="24"/>
      <w:szCs w:val="24"/>
      <w:lang w:val="en-IE" w:eastAsia="en-US"/>
    </w:rPr>
  </w:style>
  <w:style w:type="numbering" w:styleId="1111110">
    <w:name w:val="Outline List 2"/>
    <w:basedOn w:val="a6"/>
    <w:semiHidden/>
    <w:rsid w:val="00B30945"/>
    <w:pPr>
      <w:numPr>
        <w:numId w:val="40"/>
      </w:numPr>
    </w:pPr>
  </w:style>
  <w:style w:type="numbering" w:styleId="111111">
    <w:name w:val="Outline List 1"/>
    <w:basedOn w:val="a6"/>
    <w:semiHidden/>
    <w:rsid w:val="00B30945"/>
    <w:pPr>
      <w:numPr>
        <w:numId w:val="41"/>
      </w:numPr>
    </w:pPr>
  </w:style>
  <w:style w:type="numbering" w:styleId="a1">
    <w:name w:val="Outline List 3"/>
    <w:basedOn w:val="a6"/>
    <w:semiHidden/>
    <w:rsid w:val="00B30945"/>
    <w:pPr>
      <w:numPr>
        <w:numId w:val="42"/>
      </w:numPr>
    </w:pPr>
  </w:style>
</w:styles>
</file>

<file path=word/webSettings.xml><?xml version="1.0" encoding="utf-8"?>
<w:webSettings xmlns:r="http://schemas.openxmlformats.org/officeDocument/2006/relationships" xmlns:w="http://schemas.openxmlformats.org/wordprocessingml/2006/main">
  <w:divs>
    <w:div w:id="61753011">
      <w:bodyDiv w:val="1"/>
      <w:marLeft w:val="0"/>
      <w:marRight w:val="0"/>
      <w:marTop w:val="0"/>
      <w:marBottom w:val="0"/>
      <w:divBdr>
        <w:top w:val="none" w:sz="0" w:space="0" w:color="auto"/>
        <w:left w:val="none" w:sz="0" w:space="0" w:color="auto"/>
        <w:bottom w:val="none" w:sz="0" w:space="0" w:color="auto"/>
        <w:right w:val="none" w:sz="0" w:space="0" w:color="auto"/>
      </w:divBdr>
      <w:divsChild>
        <w:div w:id="1938099140">
          <w:marLeft w:val="360"/>
          <w:marRight w:val="0"/>
          <w:marTop w:val="200"/>
          <w:marBottom w:val="0"/>
          <w:divBdr>
            <w:top w:val="none" w:sz="0" w:space="0" w:color="auto"/>
            <w:left w:val="none" w:sz="0" w:space="0" w:color="auto"/>
            <w:bottom w:val="none" w:sz="0" w:space="0" w:color="auto"/>
            <w:right w:val="none" w:sz="0" w:space="0" w:color="auto"/>
          </w:divBdr>
        </w:div>
        <w:div w:id="1433823380">
          <w:marLeft w:val="360"/>
          <w:marRight w:val="0"/>
          <w:marTop w:val="200"/>
          <w:marBottom w:val="0"/>
          <w:divBdr>
            <w:top w:val="none" w:sz="0" w:space="0" w:color="auto"/>
            <w:left w:val="none" w:sz="0" w:space="0" w:color="auto"/>
            <w:bottom w:val="none" w:sz="0" w:space="0" w:color="auto"/>
            <w:right w:val="none" w:sz="0" w:space="0" w:color="auto"/>
          </w:divBdr>
        </w:div>
        <w:div w:id="1004093661">
          <w:marLeft w:val="360"/>
          <w:marRight w:val="0"/>
          <w:marTop w:val="200"/>
          <w:marBottom w:val="0"/>
          <w:divBdr>
            <w:top w:val="none" w:sz="0" w:space="0" w:color="auto"/>
            <w:left w:val="none" w:sz="0" w:space="0" w:color="auto"/>
            <w:bottom w:val="none" w:sz="0" w:space="0" w:color="auto"/>
            <w:right w:val="none" w:sz="0" w:space="0" w:color="auto"/>
          </w:divBdr>
        </w:div>
      </w:divsChild>
    </w:div>
    <w:div w:id="67311150">
      <w:bodyDiv w:val="1"/>
      <w:marLeft w:val="0"/>
      <w:marRight w:val="0"/>
      <w:marTop w:val="0"/>
      <w:marBottom w:val="0"/>
      <w:divBdr>
        <w:top w:val="none" w:sz="0" w:space="0" w:color="auto"/>
        <w:left w:val="none" w:sz="0" w:space="0" w:color="auto"/>
        <w:bottom w:val="none" w:sz="0" w:space="0" w:color="auto"/>
        <w:right w:val="none" w:sz="0" w:space="0" w:color="auto"/>
      </w:divBdr>
    </w:div>
    <w:div w:id="155608070">
      <w:bodyDiv w:val="1"/>
      <w:marLeft w:val="0"/>
      <w:marRight w:val="0"/>
      <w:marTop w:val="0"/>
      <w:marBottom w:val="0"/>
      <w:divBdr>
        <w:top w:val="none" w:sz="0" w:space="0" w:color="auto"/>
        <w:left w:val="none" w:sz="0" w:space="0" w:color="auto"/>
        <w:bottom w:val="none" w:sz="0" w:space="0" w:color="auto"/>
        <w:right w:val="none" w:sz="0" w:space="0" w:color="auto"/>
      </w:divBdr>
    </w:div>
    <w:div w:id="195704983">
      <w:bodyDiv w:val="1"/>
      <w:marLeft w:val="0"/>
      <w:marRight w:val="0"/>
      <w:marTop w:val="0"/>
      <w:marBottom w:val="0"/>
      <w:divBdr>
        <w:top w:val="none" w:sz="0" w:space="0" w:color="auto"/>
        <w:left w:val="none" w:sz="0" w:space="0" w:color="auto"/>
        <w:bottom w:val="none" w:sz="0" w:space="0" w:color="auto"/>
        <w:right w:val="none" w:sz="0" w:space="0" w:color="auto"/>
      </w:divBdr>
    </w:div>
    <w:div w:id="268855016">
      <w:bodyDiv w:val="1"/>
      <w:marLeft w:val="0"/>
      <w:marRight w:val="0"/>
      <w:marTop w:val="0"/>
      <w:marBottom w:val="0"/>
      <w:divBdr>
        <w:top w:val="none" w:sz="0" w:space="0" w:color="auto"/>
        <w:left w:val="none" w:sz="0" w:space="0" w:color="auto"/>
        <w:bottom w:val="none" w:sz="0" w:space="0" w:color="auto"/>
        <w:right w:val="none" w:sz="0" w:space="0" w:color="auto"/>
      </w:divBdr>
    </w:div>
    <w:div w:id="303121927">
      <w:bodyDiv w:val="1"/>
      <w:marLeft w:val="0"/>
      <w:marRight w:val="0"/>
      <w:marTop w:val="0"/>
      <w:marBottom w:val="0"/>
      <w:divBdr>
        <w:top w:val="none" w:sz="0" w:space="0" w:color="auto"/>
        <w:left w:val="none" w:sz="0" w:space="0" w:color="auto"/>
        <w:bottom w:val="none" w:sz="0" w:space="0" w:color="auto"/>
        <w:right w:val="none" w:sz="0" w:space="0" w:color="auto"/>
      </w:divBdr>
    </w:div>
    <w:div w:id="329261775">
      <w:bodyDiv w:val="1"/>
      <w:marLeft w:val="0"/>
      <w:marRight w:val="0"/>
      <w:marTop w:val="0"/>
      <w:marBottom w:val="0"/>
      <w:divBdr>
        <w:top w:val="none" w:sz="0" w:space="0" w:color="auto"/>
        <w:left w:val="none" w:sz="0" w:space="0" w:color="auto"/>
        <w:bottom w:val="none" w:sz="0" w:space="0" w:color="auto"/>
        <w:right w:val="none" w:sz="0" w:space="0" w:color="auto"/>
      </w:divBdr>
    </w:div>
    <w:div w:id="443891870">
      <w:bodyDiv w:val="1"/>
      <w:marLeft w:val="0"/>
      <w:marRight w:val="0"/>
      <w:marTop w:val="0"/>
      <w:marBottom w:val="0"/>
      <w:divBdr>
        <w:top w:val="none" w:sz="0" w:space="0" w:color="auto"/>
        <w:left w:val="none" w:sz="0" w:space="0" w:color="auto"/>
        <w:bottom w:val="none" w:sz="0" w:space="0" w:color="auto"/>
        <w:right w:val="none" w:sz="0" w:space="0" w:color="auto"/>
      </w:divBdr>
    </w:div>
    <w:div w:id="470710907">
      <w:bodyDiv w:val="1"/>
      <w:marLeft w:val="0"/>
      <w:marRight w:val="0"/>
      <w:marTop w:val="0"/>
      <w:marBottom w:val="0"/>
      <w:divBdr>
        <w:top w:val="none" w:sz="0" w:space="0" w:color="auto"/>
        <w:left w:val="none" w:sz="0" w:space="0" w:color="auto"/>
        <w:bottom w:val="none" w:sz="0" w:space="0" w:color="auto"/>
        <w:right w:val="none" w:sz="0" w:space="0" w:color="auto"/>
      </w:divBdr>
    </w:div>
    <w:div w:id="474489791">
      <w:bodyDiv w:val="1"/>
      <w:marLeft w:val="0"/>
      <w:marRight w:val="0"/>
      <w:marTop w:val="0"/>
      <w:marBottom w:val="0"/>
      <w:divBdr>
        <w:top w:val="none" w:sz="0" w:space="0" w:color="auto"/>
        <w:left w:val="none" w:sz="0" w:space="0" w:color="auto"/>
        <w:bottom w:val="none" w:sz="0" w:space="0" w:color="auto"/>
        <w:right w:val="none" w:sz="0" w:space="0" w:color="auto"/>
      </w:divBdr>
    </w:div>
    <w:div w:id="476073837">
      <w:bodyDiv w:val="1"/>
      <w:marLeft w:val="0"/>
      <w:marRight w:val="0"/>
      <w:marTop w:val="0"/>
      <w:marBottom w:val="0"/>
      <w:divBdr>
        <w:top w:val="none" w:sz="0" w:space="0" w:color="auto"/>
        <w:left w:val="none" w:sz="0" w:space="0" w:color="auto"/>
        <w:bottom w:val="none" w:sz="0" w:space="0" w:color="auto"/>
        <w:right w:val="none" w:sz="0" w:space="0" w:color="auto"/>
      </w:divBdr>
    </w:div>
    <w:div w:id="492067989">
      <w:bodyDiv w:val="1"/>
      <w:marLeft w:val="0"/>
      <w:marRight w:val="0"/>
      <w:marTop w:val="0"/>
      <w:marBottom w:val="0"/>
      <w:divBdr>
        <w:top w:val="none" w:sz="0" w:space="0" w:color="auto"/>
        <w:left w:val="none" w:sz="0" w:space="0" w:color="auto"/>
        <w:bottom w:val="none" w:sz="0" w:space="0" w:color="auto"/>
        <w:right w:val="none" w:sz="0" w:space="0" w:color="auto"/>
      </w:divBdr>
    </w:div>
    <w:div w:id="492794289">
      <w:bodyDiv w:val="1"/>
      <w:marLeft w:val="0"/>
      <w:marRight w:val="0"/>
      <w:marTop w:val="0"/>
      <w:marBottom w:val="0"/>
      <w:divBdr>
        <w:top w:val="none" w:sz="0" w:space="0" w:color="auto"/>
        <w:left w:val="none" w:sz="0" w:space="0" w:color="auto"/>
        <w:bottom w:val="none" w:sz="0" w:space="0" w:color="auto"/>
        <w:right w:val="none" w:sz="0" w:space="0" w:color="auto"/>
      </w:divBdr>
    </w:div>
    <w:div w:id="510490601">
      <w:bodyDiv w:val="1"/>
      <w:marLeft w:val="0"/>
      <w:marRight w:val="0"/>
      <w:marTop w:val="0"/>
      <w:marBottom w:val="0"/>
      <w:divBdr>
        <w:top w:val="none" w:sz="0" w:space="0" w:color="auto"/>
        <w:left w:val="none" w:sz="0" w:space="0" w:color="auto"/>
        <w:bottom w:val="none" w:sz="0" w:space="0" w:color="auto"/>
        <w:right w:val="none" w:sz="0" w:space="0" w:color="auto"/>
      </w:divBdr>
    </w:div>
    <w:div w:id="519706538">
      <w:bodyDiv w:val="1"/>
      <w:marLeft w:val="0"/>
      <w:marRight w:val="0"/>
      <w:marTop w:val="0"/>
      <w:marBottom w:val="0"/>
      <w:divBdr>
        <w:top w:val="none" w:sz="0" w:space="0" w:color="auto"/>
        <w:left w:val="none" w:sz="0" w:space="0" w:color="auto"/>
        <w:bottom w:val="none" w:sz="0" w:space="0" w:color="auto"/>
        <w:right w:val="none" w:sz="0" w:space="0" w:color="auto"/>
      </w:divBdr>
    </w:div>
    <w:div w:id="541598853">
      <w:bodyDiv w:val="1"/>
      <w:marLeft w:val="0"/>
      <w:marRight w:val="0"/>
      <w:marTop w:val="0"/>
      <w:marBottom w:val="0"/>
      <w:divBdr>
        <w:top w:val="none" w:sz="0" w:space="0" w:color="auto"/>
        <w:left w:val="none" w:sz="0" w:space="0" w:color="auto"/>
        <w:bottom w:val="none" w:sz="0" w:space="0" w:color="auto"/>
        <w:right w:val="none" w:sz="0" w:space="0" w:color="auto"/>
      </w:divBdr>
    </w:div>
    <w:div w:id="544177672">
      <w:bodyDiv w:val="1"/>
      <w:marLeft w:val="0"/>
      <w:marRight w:val="0"/>
      <w:marTop w:val="0"/>
      <w:marBottom w:val="0"/>
      <w:divBdr>
        <w:top w:val="none" w:sz="0" w:space="0" w:color="auto"/>
        <w:left w:val="none" w:sz="0" w:space="0" w:color="auto"/>
        <w:bottom w:val="none" w:sz="0" w:space="0" w:color="auto"/>
        <w:right w:val="none" w:sz="0" w:space="0" w:color="auto"/>
      </w:divBdr>
    </w:div>
    <w:div w:id="573203106">
      <w:bodyDiv w:val="1"/>
      <w:marLeft w:val="0"/>
      <w:marRight w:val="0"/>
      <w:marTop w:val="0"/>
      <w:marBottom w:val="0"/>
      <w:divBdr>
        <w:top w:val="none" w:sz="0" w:space="0" w:color="auto"/>
        <w:left w:val="none" w:sz="0" w:space="0" w:color="auto"/>
        <w:bottom w:val="none" w:sz="0" w:space="0" w:color="auto"/>
        <w:right w:val="none" w:sz="0" w:space="0" w:color="auto"/>
      </w:divBdr>
    </w:div>
    <w:div w:id="587274526">
      <w:bodyDiv w:val="1"/>
      <w:marLeft w:val="0"/>
      <w:marRight w:val="0"/>
      <w:marTop w:val="0"/>
      <w:marBottom w:val="0"/>
      <w:divBdr>
        <w:top w:val="none" w:sz="0" w:space="0" w:color="auto"/>
        <w:left w:val="none" w:sz="0" w:space="0" w:color="auto"/>
        <w:bottom w:val="none" w:sz="0" w:space="0" w:color="auto"/>
        <w:right w:val="none" w:sz="0" w:space="0" w:color="auto"/>
      </w:divBdr>
    </w:div>
    <w:div w:id="602108022">
      <w:bodyDiv w:val="1"/>
      <w:marLeft w:val="0"/>
      <w:marRight w:val="0"/>
      <w:marTop w:val="0"/>
      <w:marBottom w:val="0"/>
      <w:divBdr>
        <w:top w:val="none" w:sz="0" w:space="0" w:color="auto"/>
        <w:left w:val="none" w:sz="0" w:space="0" w:color="auto"/>
        <w:bottom w:val="none" w:sz="0" w:space="0" w:color="auto"/>
        <w:right w:val="none" w:sz="0" w:space="0" w:color="auto"/>
      </w:divBdr>
      <w:divsChild>
        <w:div w:id="1396515663">
          <w:marLeft w:val="360"/>
          <w:marRight w:val="0"/>
          <w:marTop w:val="200"/>
          <w:marBottom w:val="0"/>
          <w:divBdr>
            <w:top w:val="none" w:sz="0" w:space="0" w:color="auto"/>
            <w:left w:val="none" w:sz="0" w:space="0" w:color="auto"/>
            <w:bottom w:val="none" w:sz="0" w:space="0" w:color="auto"/>
            <w:right w:val="none" w:sz="0" w:space="0" w:color="auto"/>
          </w:divBdr>
        </w:div>
        <w:div w:id="407966081">
          <w:marLeft w:val="360"/>
          <w:marRight w:val="0"/>
          <w:marTop w:val="200"/>
          <w:marBottom w:val="0"/>
          <w:divBdr>
            <w:top w:val="none" w:sz="0" w:space="0" w:color="auto"/>
            <w:left w:val="none" w:sz="0" w:space="0" w:color="auto"/>
            <w:bottom w:val="none" w:sz="0" w:space="0" w:color="auto"/>
            <w:right w:val="none" w:sz="0" w:space="0" w:color="auto"/>
          </w:divBdr>
        </w:div>
        <w:div w:id="1943756095">
          <w:marLeft w:val="360"/>
          <w:marRight w:val="0"/>
          <w:marTop w:val="200"/>
          <w:marBottom w:val="0"/>
          <w:divBdr>
            <w:top w:val="none" w:sz="0" w:space="0" w:color="auto"/>
            <w:left w:val="none" w:sz="0" w:space="0" w:color="auto"/>
            <w:bottom w:val="none" w:sz="0" w:space="0" w:color="auto"/>
            <w:right w:val="none" w:sz="0" w:space="0" w:color="auto"/>
          </w:divBdr>
        </w:div>
        <w:div w:id="2014644994">
          <w:marLeft w:val="360"/>
          <w:marRight w:val="0"/>
          <w:marTop w:val="200"/>
          <w:marBottom w:val="0"/>
          <w:divBdr>
            <w:top w:val="none" w:sz="0" w:space="0" w:color="auto"/>
            <w:left w:val="none" w:sz="0" w:space="0" w:color="auto"/>
            <w:bottom w:val="none" w:sz="0" w:space="0" w:color="auto"/>
            <w:right w:val="none" w:sz="0" w:space="0" w:color="auto"/>
          </w:divBdr>
        </w:div>
        <w:div w:id="1636257637">
          <w:marLeft w:val="360"/>
          <w:marRight w:val="0"/>
          <w:marTop w:val="200"/>
          <w:marBottom w:val="0"/>
          <w:divBdr>
            <w:top w:val="none" w:sz="0" w:space="0" w:color="auto"/>
            <w:left w:val="none" w:sz="0" w:space="0" w:color="auto"/>
            <w:bottom w:val="none" w:sz="0" w:space="0" w:color="auto"/>
            <w:right w:val="none" w:sz="0" w:space="0" w:color="auto"/>
          </w:divBdr>
        </w:div>
        <w:div w:id="897545529">
          <w:marLeft w:val="360"/>
          <w:marRight w:val="0"/>
          <w:marTop w:val="200"/>
          <w:marBottom w:val="0"/>
          <w:divBdr>
            <w:top w:val="none" w:sz="0" w:space="0" w:color="auto"/>
            <w:left w:val="none" w:sz="0" w:space="0" w:color="auto"/>
            <w:bottom w:val="none" w:sz="0" w:space="0" w:color="auto"/>
            <w:right w:val="none" w:sz="0" w:space="0" w:color="auto"/>
          </w:divBdr>
        </w:div>
      </w:divsChild>
    </w:div>
    <w:div w:id="608782047">
      <w:bodyDiv w:val="1"/>
      <w:marLeft w:val="0"/>
      <w:marRight w:val="0"/>
      <w:marTop w:val="0"/>
      <w:marBottom w:val="0"/>
      <w:divBdr>
        <w:top w:val="none" w:sz="0" w:space="0" w:color="auto"/>
        <w:left w:val="none" w:sz="0" w:space="0" w:color="auto"/>
        <w:bottom w:val="none" w:sz="0" w:space="0" w:color="auto"/>
        <w:right w:val="none" w:sz="0" w:space="0" w:color="auto"/>
      </w:divBdr>
    </w:div>
    <w:div w:id="608974228">
      <w:bodyDiv w:val="1"/>
      <w:marLeft w:val="0"/>
      <w:marRight w:val="0"/>
      <w:marTop w:val="0"/>
      <w:marBottom w:val="0"/>
      <w:divBdr>
        <w:top w:val="none" w:sz="0" w:space="0" w:color="auto"/>
        <w:left w:val="none" w:sz="0" w:space="0" w:color="auto"/>
        <w:bottom w:val="none" w:sz="0" w:space="0" w:color="auto"/>
        <w:right w:val="none" w:sz="0" w:space="0" w:color="auto"/>
      </w:divBdr>
      <w:divsChild>
        <w:div w:id="1848865463">
          <w:marLeft w:val="360"/>
          <w:marRight w:val="0"/>
          <w:marTop w:val="200"/>
          <w:marBottom w:val="0"/>
          <w:divBdr>
            <w:top w:val="none" w:sz="0" w:space="0" w:color="auto"/>
            <w:left w:val="none" w:sz="0" w:space="0" w:color="auto"/>
            <w:bottom w:val="none" w:sz="0" w:space="0" w:color="auto"/>
            <w:right w:val="none" w:sz="0" w:space="0" w:color="auto"/>
          </w:divBdr>
        </w:div>
        <w:div w:id="960380589">
          <w:marLeft w:val="360"/>
          <w:marRight w:val="0"/>
          <w:marTop w:val="200"/>
          <w:marBottom w:val="0"/>
          <w:divBdr>
            <w:top w:val="none" w:sz="0" w:space="0" w:color="auto"/>
            <w:left w:val="none" w:sz="0" w:space="0" w:color="auto"/>
            <w:bottom w:val="none" w:sz="0" w:space="0" w:color="auto"/>
            <w:right w:val="none" w:sz="0" w:space="0" w:color="auto"/>
          </w:divBdr>
        </w:div>
        <w:div w:id="1623270413">
          <w:marLeft w:val="360"/>
          <w:marRight w:val="0"/>
          <w:marTop w:val="200"/>
          <w:marBottom w:val="0"/>
          <w:divBdr>
            <w:top w:val="none" w:sz="0" w:space="0" w:color="auto"/>
            <w:left w:val="none" w:sz="0" w:space="0" w:color="auto"/>
            <w:bottom w:val="none" w:sz="0" w:space="0" w:color="auto"/>
            <w:right w:val="none" w:sz="0" w:space="0" w:color="auto"/>
          </w:divBdr>
        </w:div>
      </w:divsChild>
    </w:div>
    <w:div w:id="610549583">
      <w:bodyDiv w:val="1"/>
      <w:marLeft w:val="0"/>
      <w:marRight w:val="0"/>
      <w:marTop w:val="0"/>
      <w:marBottom w:val="0"/>
      <w:divBdr>
        <w:top w:val="none" w:sz="0" w:space="0" w:color="auto"/>
        <w:left w:val="none" w:sz="0" w:space="0" w:color="auto"/>
        <w:bottom w:val="none" w:sz="0" w:space="0" w:color="auto"/>
        <w:right w:val="none" w:sz="0" w:space="0" w:color="auto"/>
      </w:divBdr>
    </w:div>
    <w:div w:id="636909501">
      <w:bodyDiv w:val="1"/>
      <w:marLeft w:val="0"/>
      <w:marRight w:val="0"/>
      <w:marTop w:val="0"/>
      <w:marBottom w:val="0"/>
      <w:divBdr>
        <w:top w:val="none" w:sz="0" w:space="0" w:color="auto"/>
        <w:left w:val="none" w:sz="0" w:space="0" w:color="auto"/>
        <w:bottom w:val="none" w:sz="0" w:space="0" w:color="auto"/>
        <w:right w:val="none" w:sz="0" w:space="0" w:color="auto"/>
      </w:divBdr>
    </w:div>
    <w:div w:id="638462775">
      <w:bodyDiv w:val="1"/>
      <w:marLeft w:val="0"/>
      <w:marRight w:val="0"/>
      <w:marTop w:val="0"/>
      <w:marBottom w:val="0"/>
      <w:divBdr>
        <w:top w:val="none" w:sz="0" w:space="0" w:color="auto"/>
        <w:left w:val="none" w:sz="0" w:space="0" w:color="auto"/>
        <w:bottom w:val="none" w:sz="0" w:space="0" w:color="auto"/>
        <w:right w:val="none" w:sz="0" w:space="0" w:color="auto"/>
      </w:divBdr>
    </w:div>
    <w:div w:id="690106916">
      <w:bodyDiv w:val="1"/>
      <w:marLeft w:val="0"/>
      <w:marRight w:val="0"/>
      <w:marTop w:val="0"/>
      <w:marBottom w:val="0"/>
      <w:divBdr>
        <w:top w:val="none" w:sz="0" w:space="0" w:color="auto"/>
        <w:left w:val="none" w:sz="0" w:space="0" w:color="auto"/>
        <w:bottom w:val="none" w:sz="0" w:space="0" w:color="auto"/>
        <w:right w:val="none" w:sz="0" w:space="0" w:color="auto"/>
      </w:divBdr>
    </w:div>
    <w:div w:id="774594520">
      <w:bodyDiv w:val="1"/>
      <w:marLeft w:val="0"/>
      <w:marRight w:val="0"/>
      <w:marTop w:val="0"/>
      <w:marBottom w:val="0"/>
      <w:divBdr>
        <w:top w:val="none" w:sz="0" w:space="0" w:color="auto"/>
        <w:left w:val="none" w:sz="0" w:space="0" w:color="auto"/>
        <w:bottom w:val="none" w:sz="0" w:space="0" w:color="auto"/>
        <w:right w:val="none" w:sz="0" w:space="0" w:color="auto"/>
      </w:divBdr>
    </w:div>
    <w:div w:id="790169071">
      <w:bodyDiv w:val="1"/>
      <w:marLeft w:val="0"/>
      <w:marRight w:val="0"/>
      <w:marTop w:val="0"/>
      <w:marBottom w:val="0"/>
      <w:divBdr>
        <w:top w:val="none" w:sz="0" w:space="0" w:color="auto"/>
        <w:left w:val="none" w:sz="0" w:space="0" w:color="auto"/>
        <w:bottom w:val="none" w:sz="0" w:space="0" w:color="auto"/>
        <w:right w:val="none" w:sz="0" w:space="0" w:color="auto"/>
      </w:divBdr>
    </w:div>
    <w:div w:id="805512366">
      <w:bodyDiv w:val="1"/>
      <w:marLeft w:val="0"/>
      <w:marRight w:val="0"/>
      <w:marTop w:val="0"/>
      <w:marBottom w:val="0"/>
      <w:divBdr>
        <w:top w:val="none" w:sz="0" w:space="0" w:color="auto"/>
        <w:left w:val="none" w:sz="0" w:space="0" w:color="auto"/>
        <w:bottom w:val="none" w:sz="0" w:space="0" w:color="auto"/>
        <w:right w:val="none" w:sz="0" w:space="0" w:color="auto"/>
      </w:divBdr>
    </w:div>
    <w:div w:id="811363586">
      <w:bodyDiv w:val="1"/>
      <w:marLeft w:val="0"/>
      <w:marRight w:val="0"/>
      <w:marTop w:val="0"/>
      <w:marBottom w:val="0"/>
      <w:divBdr>
        <w:top w:val="none" w:sz="0" w:space="0" w:color="auto"/>
        <w:left w:val="none" w:sz="0" w:space="0" w:color="auto"/>
        <w:bottom w:val="none" w:sz="0" w:space="0" w:color="auto"/>
        <w:right w:val="none" w:sz="0" w:space="0" w:color="auto"/>
      </w:divBdr>
    </w:div>
    <w:div w:id="859977534">
      <w:bodyDiv w:val="1"/>
      <w:marLeft w:val="0"/>
      <w:marRight w:val="0"/>
      <w:marTop w:val="0"/>
      <w:marBottom w:val="0"/>
      <w:divBdr>
        <w:top w:val="none" w:sz="0" w:space="0" w:color="auto"/>
        <w:left w:val="none" w:sz="0" w:space="0" w:color="auto"/>
        <w:bottom w:val="none" w:sz="0" w:space="0" w:color="auto"/>
        <w:right w:val="none" w:sz="0" w:space="0" w:color="auto"/>
      </w:divBdr>
    </w:div>
    <w:div w:id="899360451">
      <w:bodyDiv w:val="1"/>
      <w:marLeft w:val="0"/>
      <w:marRight w:val="0"/>
      <w:marTop w:val="0"/>
      <w:marBottom w:val="0"/>
      <w:divBdr>
        <w:top w:val="none" w:sz="0" w:space="0" w:color="auto"/>
        <w:left w:val="none" w:sz="0" w:space="0" w:color="auto"/>
        <w:bottom w:val="none" w:sz="0" w:space="0" w:color="auto"/>
        <w:right w:val="none" w:sz="0" w:space="0" w:color="auto"/>
      </w:divBdr>
    </w:div>
    <w:div w:id="908927374">
      <w:bodyDiv w:val="1"/>
      <w:marLeft w:val="0"/>
      <w:marRight w:val="0"/>
      <w:marTop w:val="0"/>
      <w:marBottom w:val="0"/>
      <w:divBdr>
        <w:top w:val="none" w:sz="0" w:space="0" w:color="auto"/>
        <w:left w:val="none" w:sz="0" w:space="0" w:color="auto"/>
        <w:bottom w:val="none" w:sz="0" w:space="0" w:color="auto"/>
        <w:right w:val="none" w:sz="0" w:space="0" w:color="auto"/>
      </w:divBdr>
    </w:div>
    <w:div w:id="915817698">
      <w:bodyDiv w:val="1"/>
      <w:marLeft w:val="0"/>
      <w:marRight w:val="0"/>
      <w:marTop w:val="0"/>
      <w:marBottom w:val="0"/>
      <w:divBdr>
        <w:top w:val="none" w:sz="0" w:space="0" w:color="auto"/>
        <w:left w:val="none" w:sz="0" w:space="0" w:color="auto"/>
        <w:bottom w:val="none" w:sz="0" w:space="0" w:color="auto"/>
        <w:right w:val="none" w:sz="0" w:space="0" w:color="auto"/>
      </w:divBdr>
    </w:div>
    <w:div w:id="987826644">
      <w:bodyDiv w:val="1"/>
      <w:marLeft w:val="0"/>
      <w:marRight w:val="0"/>
      <w:marTop w:val="0"/>
      <w:marBottom w:val="0"/>
      <w:divBdr>
        <w:top w:val="none" w:sz="0" w:space="0" w:color="auto"/>
        <w:left w:val="none" w:sz="0" w:space="0" w:color="auto"/>
        <w:bottom w:val="none" w:sz="0" w:space="0" w:color="auto"/>
        <w:right w:val="none" w:sz="0" w:space="0" w:color="auto"/>
      </w:divBdr>
    </w:div>
    <w:div w:id="1033459571">
      <w:bodyDiv w:val="1"/>
      <w:marLeft w:val="0"/>
      <w:marRight w:val="0"/>
      <w:marTop w:val="0"/>
      <w:marBottom w:val="0"/>
      <w:divBdr>
        <w:top w:val="none" w:sz="0" w:space="0" w:color="auto"/>
        <w:left w:val="none" w:sz="0" w:space="0" w:color="auto"/>
        <w:bottom w:val="none" w:sz="0" w:space="0" w:color="auto"/>
        <w:right w:val="none" w:sz="0" w:space="0" w:color="auto"/>
      </w:divBdr>
    </w:div>
    <w:div w:id="1042025257">
      <w:bodyDiv w:val="1"/>
      <w:marLeft w:val="0"/>
      <w:marRight w:val="0"/>
      <w:marTop w:val="0"/>
      <w:marBottom w:val="0"/>
      <w:divBdr>
        <w:top w:val="none" w:sz="0" w:space="0" w:color="auto"/>
        <w:left w:val="none" w:sz="0" w:space="0" w:color="auto"/>
        <w:bottom w:val="none" w:sz="0" w:space="0" w:color="auto"/>
        <w:right w:val="none" w:sz="0" w:space="0" w:color="auto"/>
      </w:divBdr>
    </w:div>
    <w:div w:id="1054306001">
      <w:bodyDiv w:val="1"/>
      <w:marLeft w:val="0"/>
      <w:marRight w:val="0"/>
      <w:marTop w:val="0"/>
      <w:marBottom w:val="0"/>
      <w:divBdr>
        <w:top w:val="none" w:sz="0" w:space="0" w:color="auto"/>
        <w:left w:val="none" w:sz="0" w:space="0" w:color="auto"/>
        <w:bottom w:val="none" w:sz="0" w:space="0" w:color="auto"/>
        <w:right w:val="none" w:sz="0" w:space="0" w:color="auto"/>
      </w:divBdr>
    </w:div>
    <w:div w:id="1105804984">
      <w:bodyDiv w:val="1"/>
      <w:marLeft w:val="0"/>
      <w:marRight w:val="0"/>
      <w:marTop w:val="0"/>
      <w:marBottom w:val="0"/>
      <w:divBdr>
        <w:top w:val="none" w:sz="0" w:space="0" w:color="auto"/>
        <w:left w:val="none" w:sz="0" w:space="0" w:color="auto"/>
        <w:bottom w:val="none" w:sz="0" w:space="0" w:color="auto"/>
        <w:right w:val="none" w:sz="0" w:space="0" w:color="auto"/>
      </w:divBdr>
    </w:div>
    <w:div w:id="1107697331">
      <w:bodyDiv w:val="1"/>
      <w:marLeft w:val="0"/>
      <w:marRight w:val="0"/>
      <w:marTop w:val="0"/>
      <w:marBottom w:val="0"/>
      <w:divBdr>
        <w:top w:val="none" w:sz="0" w:space="0" w:color="auto"/>
        <w:left w:val="none" w:sz="0" w:space="0" w:color="auto"/>
        <w:bottom w:val="none" w:sz="0" w:space="0" w:color="auto"/>
        <w:right w:val="none" w:sz="0" w:space="0" w:color="auto"/>
      </w:divBdr>
    </w:div>
    <w:div w:id="1141389457">
      <w:bodyDiv w:val="1"/>
      <w:marLeft w:val="0"/>
      <w:marRight w:val="0"/>
      <w:marTop w:val="0"/>
      <w:marBottom w:val="0"/>
      <w:divBdr>
        <w:top w:val="none" w:sz="0" w:space="0" w:color="auto"/>
        <w:left w:val="none" w:sz="0" w:space="0" w:color="auto"/>
        <w:bottom w:val="none" w:sz="0" w:space="0" w:color="auto"/>
        <w:right w:val="none" w:sz="0" w:space="0" w:color="auto"/>
      </w:divBdr>
    </w:div>
    <w:div w:id="1169753711">
      <w:bodyDiv w:val="1"/>
      <w:marLeft w:val="0"/>
      <w:marRight w:val="0"/>
      <w:marTop w:val="0"/>
      <w:marBottom w:val="0"/>
      <w:divBdr>
        <w:top w:val="none" w:sz="0" w:space="0" w:color="auto"/>
        <w:left w:val="none" w:sz="0" w:space="0" w:color="auto"/>
        <w:bottom w:val="none" w:sz="0" w:space="0" w:color="auto"/>
        <w:right w:val="none" w:sz="0" w:space="0" w:color="auto"/>
      </w:divBdr>
    </w:div>
    <w:div w:id="1175610417">
      <w:bodyDiv w:val="1"/>
      <w:marLeft w:val="0"/>
      <w:marRight w:val="0"/>
      <w:marTop w:val="0"/>
      <w:marBottom w:val="0"/>
      <w:divBdr>
        <w:top w:val="none" w:sz="0" w:space="0" w:color="auto"/>
        <w:left w:val="none" w:sz="0" w:space="0" w:color="auto"/>
        <w:bottom w:val="none" w:sz="0" w:space="0" w:color="auto"/>
        <w:right w:val="none" w:sz="0" w:space="0" w:color="auto"/>
      </w:divBdr>
    </w:div>
    <w:div w:id="1216434660">
      <w:bodyDiv w:val="1"/>
      <w:marLeft w:val="0"/>
      <w:marRight w:val="0"/>
      <w:marTop w:val="0"/>
      <w:marBottom w:val="0"/>
      <w:divBdr>
        <w:top w:val="none" w:sz="0" w:space="0" w:color="auto"/>
        <w:left w:val="none" w:sz="0" w:space="0" w:color="auto"/>
        <w:bottom w:val="none" w:sz="0" w:space="0" w:color="auto"/>
        <w:right w:val="none" w:sz="0" w:space="0" w:color="auto"/>
      </w:divBdr>
    </w:div>
    <w:div w:id="1239050504">
      <w:bodyDiv w:val="1"/>
      <w:marLeft w:val="0"/>
      <w:marRight w:val="0"/>
      <w:marTop w:val="0"/>
      <w:marBottom w:val="0"/>
      <w:divBdr>
        <w:top w:val="none" w:sz="0" w:space="0" w:color="auto"/>
        <w:left w:val="none" w:sz="0" w:space="0" w:color="auto"/>
        <w:bottom w:val="none" w:sz="0" w:space="0" w:color="auto"/>
        <w:right w:val="none" w:sz="0" w:space="0" w:color="auto"/>
      </w:divBdr>
    </w:div>
    <w:div w:id="1422024446">
      <w:bodyDiv w:val="1"/>
      <w:marLeft w:val="0"/>
      <w:marRight w:val="0"/>
      <w:marTop w:val="0"/>
      <w:marBottom w:val="0"/>
      <w:divBdr>
        <w:top w:val="none" w:sz="0" w:space="0" w:color="auto"/>
        <w:left w:val="none" w:sz="0" w:space="0" w:color="auto"/>
        <w:bottom w:val="none" w:sz="0" w:space="0" w:color="auto"/>
        <w:right w:val="none" w:sz="0" w:space="0" w:color="auto"/>
      </w:divBdr>
    </w:div>
    <w:div w:id="1426615874">
      <w:bodyDiv w:val="1"/>
      <w:marLeft w:val="0"/>
      <w:marRight w:val="0"/>
      <w:marTop w:val="0"/>
      <w:marBottom w:val="0"/>
      <w:divBdr>
        <w:top w:val="none" w:sz="0" w:space="0" w:color="auto"/>
        <w:left w:val="none" w:sz="0" w:space="0" w:color="auto"/>
        <w:bottom w:val="none" w:sz="0" w:space="0" w:color="auto"/>
        <w:right w:val="none" w:sz="0" w:space="0" w:color="auto"/>
      </w:divBdr>
    </w:div>
    <w:div w:id="1468475632">
      <w:bodyDiv w:val="1"/>
      <w:marLeft w:val="0"/>
      <w:marRight w:val="0"/>
      <w:marTop w:val="0"/>
      <w:marBottom w:val="0"/>
      <w:divBdr>
        <w:top w:val="none" w:sz="0" w:space="0" w:color="auto"/>
        <w:left w:val="none" w:sz="0" w:space="0" w:color="auto"/>
        <w:bottom w:val="none" w:sz="0" w:space="0" w:color="auto"/>
        <w:right w:val="none" w:sz="0" w:space="0" w:color="auto"/>
      </w:divBdr>
    </w:div>
    <w:div w:id="1487164246">
      <w:bodyDiv w:val="1"/>
      <w:marLeft w:val="0"/>
      <w:marRight w:val="0"/>
      <w:marTop w:val="0"/>
      <w:marBottom w:val="0"/>
      <w:divBdr>
        <w:top w:val="none" w:sz="0" w:space="0" w:color="auto"/>
        <w:left w:val="none" w:sz="0" w:space="0" w:color="auto"/>
        <w:bottom w:val="none" w:sz="0" w:space="0" w:color="auto"/>
        <w:right w:val="none" w:sz="0" w:space="0" w:color="auto"/>
      </w:divBdr>
    </w:div>
    <w:div w:id="1493569920">
      <w:bodyDiv w:val="1"/>
      <w:marLeft w:val="0"/>
      <w:marRight w:val="0"/>
      <w:marTop w:val="0"/>
      <w:marBottom w:val="0"/>
      <w:divBdr>
        <w:top w:val="none" w:sz="0" w:space="0" w:color="auto"/>
        <w:left w:val="none" w:sz="0" w:space="0" w:color="auto"/>
        <w:bottom w:val="none" w:sz="0" w:space="0" w:color="auto"/>
        <w:right w:val="none" w:sz="0" w:space="0" w:color="auto"/>
      </w:divBdr>
    </w:div>
    <w:div w:id="1518808951">
      <w:bodyDiv w:val="1"/>
      <w:marLeft w:val="0"/>
      <w:marRight w:val="0"/>
      <w:marTop w:val="0"/>
      <w:marBottom w:val="0"/>
      <w:divBdr>
        <w:top w:val="none" w:sz="0" w:space="0" w:color="auto"/>
        <w:left w:val="none" w:sz="0" w:space="0" w:color="auto"/>
        <w:bottom w:val="none" w:sz="0" w:space="0" w:color="auto"/>
        <w:right w:val="none" w:sz="0" w:space="0" w:color="auto"/>
      </w:divBdr>
    </w:div>
    <w:div w:id="1708070234">
      <w:bodyDiv w:val="1"/>
      <w:marLeft w:val="0"/>
      <w:marRight w:val="0"/>
      <w:marTop w:val="0"/>
      <w:marBottom w:val="0"/>
      <w:divBdr>
        <w:top w:val="none" w:sz="0" w:space="0" w:color="auto"/>
        <w:left w:val="none" w:sz="0" w:space="0" w:color="auto"/>
        <w:bottom w:val="none" w:sz="0" w:space="0" w:color="auto"/>
        <w:right w:val="none" w:sz="0" w:space="0" w:color="auto"/>
      </w:divBdr>
    </w:div>
    <w:div w:id="1718820903">
      <w:bodyDiv w:val="1"/>
      <w:marLeft w:val="0"/>
      <w:marRight w:val="0"/>
      <w:marTop w:val="0"/>
      <w:marBottom w:val="0"/>
      <w:divBdr>
        <w:top w:val="none" w:sz="0" w:space="0" w:color="auto"/>
        <w:left w:val="none" w:sz="0" w:space="0" w:color="auto"/>
        <w:bottom w:val="none" w:sz="0" w:space="0" w:color="auto"/>
        <w:right w:val="none" w:sz="0" w:space="0" w:color="auto"/>
      </w:divBdr>
    </w:div>
    <w:div w:id="1769158092">
      <w:bodyDiv w:val="1"/>
      <w:marLeft w:val="0"/>
      <w:marRight w:val="0"/>
      <w:marTop w:val="0"/>
      <w:marBottom w:val="0"/>
      <w:divBdr>
        <w:top w:val="none" w:sz="0" w:space="0" w:color="auto"/>
        <w:left w:val="none" w:sz="0" w:space="0" w:color="auto"/>
        <w:bottom w:val="none" w:sz="0" w:space="0" w:color="auto"/>
        <w:right w:val="none" w:sz="0" w:space="0" w:color="auto"/>
      </w:divBdr>
    </w:div>
    <w:div w:id="1845045660">
      <w:bodyDiv w:val="1"/>
      <w:marLeft w:val="0"/>
      <w:marRight w:val="0"/>
      <w:marTop w:val="0"/>
      <w:marBottom w:val="0"/>
      <w:divBdr>
        <w:top w:val="none" w:sz="0" w:space="0" w:color="auto"/>
        <w:left w:val="none" w:sz="0" w:space="0" w:color="auto"/>
        <w:bottom w:val="none" w:sz="0" w:space="0" w:color="auto"/>
        <w:right w:val="none" w:sz="0" w:space="0" w:color="auto"/>
      </w:divBdr>
    </w:div>
    <w:div w:id="1877422665">
      <w:bodyDiv w:val="1"/>
      <w:marLeft w:val="0"/>
      <w:marRight w:val="0"/>
      <w:marTop w:val="0"/>
      <w:marBottom w:val="0"/>
      <w:divBdr>
        <w:top w:val="none" w:sz="0" w:space="0" w:color="auto"/>
        <w:left w:val="none" w:sz="0" w:space="0" w:color="auto"/>
        <w:bottom w:val="none" w:sz="0" w:space="0" w:color="auto"/>
        <w:right w:val="none" w:sz="0" w:space="0" w:color="auto"/>
      </w:divBdr>
    </w:div>
    <w:div w:id="1885215308">
      <w:bodyDiv w:val="1"/>
      <w:marLeft w:val="0"/>
      <w:marRight w:val="0"/>
      <w:marTop w:val="0"/>
      <w:marBottom w:val="0"/>
      <w:divBdr>
        <w:top w:val="none" w:sz="0" w:space="0" w:color="auto"/>
        <w:left w:val="none" w:sz="0" w:space="0" w:color="auto"/>
        <w:bottom w:val="none" w:sz="0" w:space="0" w:color="auto"/>
        <w:right w:val="none" w:sz="0" w:space="0" w:color="auto"/>
      </w:divBdr>
    </w:div>
    <w:div w:id="1923299403">
      <w:bodyDiv w:val="1"/>
      <w:marLeft w:val="0"/>
      <w:marRight w:val="0"/>
      <w:marTop w:val="0"/>
      <w:marBottom w:val="0"/>
      <w:divBdr>
        <w:top w:val="none" w:sz="0" w:space="0" w:color="auto"/>
        <w:left w:val="none" w:sz="0" w:space="0" w:color="auto"/>
        <w:bottom w:val="none" w:sz="0" w:space="0" w:color="auto"/>
        <w:right w:val="none" w:sz="0" w:space="0" w:color="auto"/>
      </w:divBdr>
    </w:div>
    <w:div w:id="1924141766">
      <w:bodyDiv w:val="1"/>
      <w:marLeft w:val="0"/>
      <w:marRight w:val="0"/>
      <w:marTop w:val="0"/>
      <w:marBottom w:val="0"/>
      <w:divBdr>
        <w:top w:val="none" w:sz="0" w:space="0" w:color="auto"/>
        <w:left w:val="none" w:sz="0" w:space="0" w:color="auto"/>
        <w:bottom w:val="none" w:sz="0" w:space="0" w:color="auto"/>
        <w:right w:val="none" w:sz="0" w:space="0" w:color="auto"/>
      </w:divBdr>
    </w:div>
    <w:div w:id="1978414193">
      <w:bodyDiv w:val="1"/>
      <w:marLeft w:val="0"/>
      <w:marRight w:val="0"/>
      <w:marTop w:val="0"/>
      <w:marBottom w:val="0"/>
      <w:divBdr>
        <w:top w:val="none" w:sz="0" w:space="0" w:color="auto"/>
        <w:left w:val="none" w:sz="0" w:space="0" w:color="auto"/>
        <w:bottom w:val="none" w:sz="0" w:space="0" w:color="auto"/>
        <w:right w:val="none" w:sz="0" w:space="0" w:color="auto"/>
      </w:divBdr>
    </w:div>
    <w:div w:id="2000964772">
      <w:bodyDiv w:val="1"/>
      <w:marLeft w:val="0"/>
      <w:marRight w:val="0"/>
      <w:marTop w:val="0"/>
      <w:marBottom w:val="0"/>
      <w:divBdr>
        <w:top w:val="none" w:sz="0" w:space="0" w:color="auto"/>
        <w:left w:val="none" w:sz="0" w:space="0" w:color="auto"/>
        <w:bottom w:val="none" w:sz="0" w:space="0" w:color="auto"/>
        <w:right w:val="none" w:sz="0" w:space="0" w:color="auto"/>
      </w:divBdr>
    </w:div>
    <w:div w:id="2019502413">
      <w:bodyDiv w:val="1"/>
      <w:marLeft w:val="0"/>
      <w:marRight w:val="0"/>
      <w:marTop w:val="0"/>
      <w:marBottom w:val="0"/>
      <w:divBdr>
        <w:top w:val="none" w:sz="0" w:space="0" w:color="auto"/>
        <w:left w:val="none" w:sz="0" w:space="0" w:color="auto"/>
        <w:bottom w:val="none" w:sz="0" w:space="0" w:color="auto"/>
        <w:right w:val="none" w:sz="0" w:space="0" w:color="auto"/>
      </w:divBdr>
    </w:div>
    <w:div w:id="2101561602">
      <w:bodyDiv w:val="1"/>
      <w:marLeft w:val="0"/>
      <w:marRight w:val="0"/>
      <w:marTop w:val="0"/>
      <w:marBottom w:val="0"/>
      <w:divBdr>
        <w:top w:val="none" w:sz="0" w:space="0" w:color="auto"/>
        <w:left w:val="none" w:sz="0" w:space="0" w:color="auto"/>
        <w:bottom w:val="none" w:sz="0" w:space="0" w:color="auto"/>
        <w:right w:val="none" w:sz="0" w:space="0" w:color="auto"/>
      </w:divBdr>
    </w:div>
    <w:div w:id="212842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cnobre@inf.ufrgs.br"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mailto:pedro@nict.go.j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iushucheng@huawei.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ools.ietf.org/html/draft-clemm-nmrg-dist-intent-03"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4_Research\Intent%20Based%20Networking\IETF\03\nmrgTemplateFi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55AE4-7E65-410D-82C2-67CBC67B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nmrgTemplateFile.dotx</Template>
  <TotalTime>3383</TotalTime>
  <Pages>42</Pages>
  <Words>12130</Words>
  <Characters>69141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Huawei Technologies Co.,Ltd.</Company>
  <LinksUpToDate>false</LinksUpToDate>
  <CharactersWithSpaces>81109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Liu Shucheng</dc:creator>
  <cp:keywords/>
  <dc:description/>
  <cp:lastModifiedBy>Sunxy</cp:lastModifiedBy>
  <cp:revision>126</cp:revision>
  <cp:lastPrinted>2020-07-28T17:14:00Z</cp:lastPrinted>
  <dcterms:created xsi:type="dcterms:W3CDTF">2020-03-30T16:07:00Z</dcterms:created>
  <dcterms:modified xsi:type="dcterms:W3CDTF">2020-09-17T06:21:00Z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(3)SgkydhcZPOQoCayNshiV560e4JbR1BV1nuas+hw2Ib/ug9wUiPvnT8Xd30ABisCU14/+aCyx
PZEOVBGwYnq+f35kT7DlOokg/xoKvqc7N9IVp+3cdubIqEhc+JVrFWbaU/7LbSTb0rkrC+PJ
wmA3FFN+yalV+K0M5bZcgKlJQkX62tkK6s92eqd+0+Z3WoK98qb3k9AgK1PWq2XeLgc32JIg
/ZEnrkhA7292YihjLF</vt:lpwstr>
  </property>
  <property fmtid="{D5CDD505-2E9C-101B-9397-08002B2CF9AE}" pid="3" name="_2015_ms_pID_7253431">
    <vt:lpwstr>pASv5z7icwgs23F/OE3KZ87bdL07/hgOgKPUSiaqxcUkmQ/fb+31t1
ZozGRSJ/NF8yWdT20b9UPv17oLMHBi2Hq+ot9wCboET+JycfKpZIaChUQQyWKCRIszQI8RP9
mBP93Rw9dT5JdDK8myXFCISemEeE1GEsJhS9lpY6sginedHCVT4A4WhC0p1uWk3a52GVqDzK
COrHZHEq2fYCjAQ+YWaz5UJuNbcR35bPGd7H</vt:lpwstr>
  </property>
  <property fmtid="{D5CDD505-2E9C-101B-9397-08002B2CF9AE}" pid="4" name="_2015_ms_pID_7253432">
    <vt:lpwstr>xErylAPs7GfeFWZPx3iJWzreH70wnUHj5W2K
kRKGfVOKu2bkBQrzGZY2sUNL7zrYv0iarfTFrDVeWujIpwHrBd4=</vt:lpwstr>
  </property>
  <property fmtid="{D5CDD505-2E9C-101B-9397-08002B2CF9AE}" pid="5" name="KSOProductBuildVer">
    <vt:lpwstr>2052-11.1.0.8808</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1600076733</vt:lpwstr>
  </property>
</Properties>
</file>